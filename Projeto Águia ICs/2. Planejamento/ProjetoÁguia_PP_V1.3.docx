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215ED" w14:textId="77777777" w:rsidR="001005AE" w:rsidRDefault="001005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b/>
          <w:color w:val="000000"/>
          <w:sz w:val="48"/>
          <w:szCs w:val="48"/>
        </w:rPr>
      </w:pPr>
    </w:p>
    <w:p w14:paraId="6D100FCB" w14:textId="77777777" w:rsidR="001005AE" w:rsidRDefault="001005AE">
      <w:pPr>
        <w:ind w:left="2" w:hanging="4"/>
        <w:jc w:val="center"/>
        <w:rPr>
          <w:sz w:val="40"/>
          <w:szCs w:val="40"/>
        </w:rPr>
      </w:pPr>
    </w:p>
    <w:p w14:paraId="1C3AD1C3" w14:textId="77777777" w:rsidR="001005AE" w:rsidRDefault="001005AE">
      <w:pPr>
        <w:ind w:left="2" w:hanging="4"/>
        <w:jc w:val="center"/>
        <w:rPr>
          <w:sz w:val="40"/>
          <w:szCs w:val="40"/>
        </w:rPr>
      </w:pPr>
    </w:p>
    <w:p w14:paraId="178DF8CA" w14:textId="77777777" w:rsidR="001005AE" w:rsidRDefault="001005AE">
      <w:pPr>
        <w:ind w:left="2" w:hanging="4"/>
        <w:jc w:val="center"/>
        <w:rPr>
          <w:sz w:val="40"/>
          <w:szCs w:val="40"/>
        </w:rPr>
      </w:pPr>
    </w:p>
    <w:p w14:paraId="3C8E13C8" w14:textId="77777777" w:rsidR="001005AE" w:rsidRDefault="001005AE">
      <w:pPr>
        <w:ind w:left="2" w:hanging="4"/>
        <w:jc w:val="center"/>
        <w:rPr>
          <w:sz w:val="40"/>
          <w:szCs w:val="40"/>
        </w:rPr>
      </w:pPr>
    </w:p>
    <w:p w14:paraId="3199B48D" w14:textId="77777777" w:rsidR="001005AE" w:rsidRDefault="001005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b/>
          <w:color w:val="000000"/>
          <w:sz w:val="48"/>
          <w:szCs w:val="48"/>
        </w:rPr>
      </w:pPr>
    </w:p>
    <w:p w14:paraId="70B05757" w14:textId="77777777" w:rsidR="001005AE" w:rsidRDefault="00C47C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b/>
          <w:color w:val="000000"/>
          <w:sz w:val="48"/>
          <w:szCs w:val="48"/>
        </w:rPr>
      </w:pPr>
      <w:proofErr w:type="spellStart"/>
      <w:r>
        <w:rPr>
          <w:b/>
          <w:color w:val="000000"/>
          <w:sz w:val="48"/>
          <w:szCs w:val="48"/>
        </w:rPr>
        <w:t>Projeto</w:t>
      </w:r>
      <w:proofErr w:type="spellEnd"/>
      <w:r>
        <w:rPr>
          <w:b/>
          <w:color w:val="000000"/>
          <w:sz w:val="48"/>
          <w:szCs w:val="48"/>
        </w:rPr>
        <w:t xml:space="preserve"> </w:t>
      </w:r>
      <w:proofErr w:type="spellStart"/>
      <w:r>
        <w:rPr>
          <w:b/>
          <w:color w:val="000000"/>
          <w:sz w:val="48"/>
          <w:szCs w:val="48"/>
        </w:rPr>
        <w:t>Águia</w:t>
      </w:r>
      <w:proofErr w:type="spellEnd"/>
    </w:p>
    <w:p w14:paraId="3813A7CE" w14:textId="77777777" w:rsidR="001005AE" w:rsidRDefault="001005AE">
      <w:pPr>
        <w:ind w:left="2" w:hanging="4"/>
        <w:jc w:val="center"/>
        <w:rPr>
          <w:sz w:val="44"/>
          <w:szCs w:val="44"/>
        </w:rPr>
      </w:pPr>
    </w:p>
    <w:p w14:paraId="651965C5" w14:textId="77777777" w:rsidR="001005AE" w:rsidRDefault="001005AE">
      <w:pPr>
        <w:ind w:left="0" w:hanging="2"/>
      </w:pPr>
    </w:p>
    <w:p w14:paraId="1A6231E7" w14:textId="77777777" w:rsidR="001005AE" w:rsidRDefault="001005AE">
      <w:pPr>
        <w:ind w:left="0" w:hanging="2"/>
      </w:pPr>
    </w:p>
    <w:p w14:paraId="44211DA5" w14:textId="77777777" w:rsidR="001005AE" w:rsidRDefault="001005AE">
      <w:pPr>
        <w:ind w:left="0" w:hanging="2"/>
      </w:pPr>
    </w:p>
    <w:p w14:paraId="457B1BA8" w14:textId="77777777" w:rsidR="001005AE" w:rsidRDefault="001005AE">
      <w:pPr>
        <w:ind w:left="0" w:hanging="2"/>
      </w:pPr>
    </w:p>
    <w:p w14:paraId="1EE0D845" w14:textId="77777777" w:rsidR="001005AE" w:rsidRDefault="00C47C26">
      <w:pPr>
        <w:ind w:left="2" w:hanging="4"/>
        <w:jc w:val="center"/>
      </w:pPr>
      <w:r>
        <w:rPr>
          <w:b/>
          <w:sz w:val="44"/>
          <w:szCs w:val="44"/>
        </w:rPr>
        <w:t xml:space="preserve">Plano de </w:t>
      </w:r>
      <w:proofErr w:type="spellStart"/>
      <w:r>
        <w:rPr>
          <w:b/>
          <w:sz w:val="44"/>
          <w:szCs w:val="44"/>
        </w:rPr>
        <w:t>Projeto</w:t>
      </w:r>
      <w:proofErr w:type="spellEnd"/>
    </w:p>
    <w:tbl>
      <w:tblPr>
        <w:tblStyle w:val="aa"/>
        <w:tblW w:w="90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57"/>
        <w:gridCol w:w="3300"/>
      </w:tblGrid>
      <w:tr w:rsidR="001005AE" w14:paraId="4CD7273D" w14:textId="77777777">
        <w:trPr>
          <w:trHeight w:val="600"/>
        </w:trPr>
        <w:tc>
          <w:tcPr>
            <w:tcW w:w="5757" w:type="dxa"/>
            <w:tcBorders>
              <w:bottom w:val="single" w:sz="4" w:space="0" w:color="000000"/>
            </w:tcBorders>
          </w:tcPr>
          <w:p w14:paraId="32D5998C" w14:textId="77777777" w:rsidR="001005AE" w:rsidRPr="00CB2FA8" w:rsidRDefault="00C47C26">
            <w:pPr>
              <w:ind w:left="0" w:hanging="2"/>
              <w:jc w:val="center"/>
              <w:rPr>
                <w:lang w:val="pt-BR"/>
              </w:rPr>
            </w:pPr>
            <w:r w:rsidRPr="00CB2FA8">
              <w:rPr>
                <w:lang w:val="pt-BR"/>
              </w:rPr>
              <w:t xml:space="preserve">Autores: </w:t>
            </w:r>
          </w:p>
          <w:p w14:paraId="47705877" w14:textId="77777777" w:rsidR="001005AE" w:rsidRPr="00CB2FA8" w:rsidRDefault="00C47C26">
            <w:pPr>
              <w:ind w:left="1" w:hanging="3"/>
              <w:jc w:val="center"/>
              <w:rPr>
                <w:sz w:val="28"/>
                <w:szCs w:val="28"/>
                <w:lang w:val="pt-BR"/>
              </w:rPr>
            </w:pPr>
            <w:r w:rsidRPr="00CB2FA8">
              <w:rPr>
                <w:sz w:val="28"/>
                <w:szCs w:val="28"/>
                <w:lang w:val="pt-BR"/>
              </w:rPr>
              <w:t xml:space="preserve">Bruno da Silva </w:t>
            </w:r>
            <w:proofErr w:type="spellStart"/>
            <w:r w:rsidRPr="00CB2FA8">
              <w:rPr>
                <w:sz w:val="28"/>
                <w:szCs w:val="28"/>
                <w:lang w:val="pt-BR"/>
              </w:rPr>
              <w:t>Soffo</w:t>
            </w:r>
            <w:proofErr w:type="spellEnd"/>
          </w:p>
          <w:p w14:paraId="3BFEA772" w14:textId="77777777" w:rsidR="001005AE" w:rsidRPr="00CB2FA8" w:rsidRDefault="00C47C26">
            <w:pPr>
              <w:ind w:left="1" w:hanging="3"/>
              <w:jc w:val="center"/>
              <w:rPr>
                <w:sz w:val="28"/>
                <w:szCs w:val="28"/>
                <w:lang w:val="pt-BR"/>
              </w:rPr>
            </w:pPr>
            <w:proofErr w:type="spellStart"/>
            <w:r w:rsidRPr="00CB2FA8">
              <w:rPr>
                <w:sz w:val="28"/>
                <w:szCs w:val="28"/>
                <w:lang w:val="pt-BR"/>
              </w:rPr>
              <w:t>Eiji</w:t>
            </w:r>
            <w:proofErr w:type="spellEnd"/>
            <w:r w:rsidRPr="00CB2FA8">
              <w:rPr>
                <w:sz w:val="28"/>
                <w:szCs w:val="28"/>
                <w:lang w:val="pt-BR"/>
              </w:rPr>
              <w:t xml:space="preserve"> Kasai </w:t>
            </w:r>
            <w:proofErr w:type="spellStart"/>
            <w:r w:rsidRPr="00CB2FA8">
              <w:rPr>
                <w:sz w:val="28"/>
                <w:szCs w:val="28"/>
                <w:lang w:val="pt-BR"/>
              </w:rPr>
              <w:t>Dogen</w:t>
            </w:r>
            <w:proofErr w:type="spellEnd"/>
          </w:p>
          <w:p w14:paraId="336A8E91" w14:textId="77777777" w:rsidR="001005AE" w:rsidRDefault="00C47C26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Renato </w:t>
            </w:r>
            <w:proofErr w:type="spellStart"/>
            <w:r>
              <w:rPr>
                <w:sz w:val="28"/>
                <w:szCs w:val="28"/>
              </w:rPr>
              <w:t>Daros</w:t>
            </w:r>
            <w:proofErr w:type="spellEnd"/>
          </w:p>
        </w:tc>
        <w:tc>
          <w:tcPr>
            <w:tcW w:w="3300" w:type="dxa"/>
            <w:tcBorders>
              <w:bottom w:val="single" w:sz="4" w:space="0" w:color="000000"/>
            </w:tcBorders>
          </w:tcPr>
          <w:p w14:paraId="19EC1576" w14:textId="77777777" w:rsidR="001005AE" w:rsidRDefault="00C47C26">
            <w:pPr>
              <w:ind w:left="0" w:hanging="2"/>
              <w:jc w:val="center"/>
            </w:pPr>
            <w:r>
              <w:t xml:space="preserve">Data de </w:t>
            </w:r>
            <w:proofErr w:type="spellStart"/>
            <w:r>
              <w:t>emissão</w:t>
            </w:r>
            <w:proofErr w:type="spellEnd"/>
            <w:r>
              <w:t>:</w:t>
            </w:r>
          </w:p>
          <w:p w14:paraId="11001FF8" w14:textId="77777777" w:rsidR="001005AE" w:rsidRDefault="00C47C26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10/09/22</w:t>
            </w:r>
          </w:p>
        </w:tc>
      </w:tr>
      <w:tr w:rsidR="001005AE" w14:paraId="39C94A7F" w14:textId="77777777">
        <w:trPr>
          <w:trHeight w:val="600"/>
        </w:trPr>
        <w:tc>
          <w:tcPr>
            <w:tcW w:w="5757" w:type="dxa"/>
            <w:tcBorders>
              <w:bottom w:val="single" w:sz="4" w:space="0" w:color="000000"/>
            </w:tcBorders>
          </w:tcPr>
          <w:p w14:paraId="75092733" w14:textId="77777777" w:rsidR="001005AE" w:rsidRDefault="00C47C26">
            <w:pPr>
              <w:ind w:left="0" w:hanging="2"/>
              <w:jc w:val="center"/>
            </w:pPr>
            <w:r>
              <w:t>Revisor:</w:t>
            </w:r>
          </w:p>
          <w:p w14:paraId="7B31B9C6" w14:textId="77777777" w:rsidR="001005AE" w:rsidRDefault="00C47C26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Gabriela Barbarán </w:t>
            </w:r>
          </w:p>
        </w:tc>
        <w:tc>
          <w:tcPr>
            <w:tcW w:w="3300" w:type="dxa"/>
            <w:tcBorders>
              <w:bottom w:val="single" w:sz="4" w:space="0" w:color="000000"/>
            </w:tcBorders>
          </w:tcPr>
          <w:p w14:paraId="3DB0D0A6" w14:textId="77777777" w:rsidR="001005AE" w:rsidRDefault="00C47C26">
            <w:pPr>
              <w:ind w:left="0" w:hanging="2"/>
              <w:jc w:val="center"/>
            </w:pPr>
            <w:r>
              <w:t xml:space="preserve">Data de </w:t>
            </w:r>
            <w:proofErr w:type="spellStart"/>
            <w:r>
              <w:t>revisão</w:t>
            </w:r>
            <w:proofErr w:type="spellEnd"/>
          </w:p>
          <w:p w14:paraId="77689E03" w14:textId="77777777" w:rsidR="001005AE" w:rsidRDefault="00C47C26">
            <w:pPr>
              <w:ind w:left="1" w:hanging="3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14/09/2022</w:t>
            </w:r>
          </w:p>
          <w:p w14:paraId="407D9D24" w14:textId="77777777" w:rsidR="00CB2FA8" w:rsidRDefault="00CB2FA8">
            <w:pPr>
              <w:ind w:left="1" w:hanging="3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22/09/2022</w:t>
            </w:r>
          </w:p>
          <w:p w14:paraId="4F011FBF" w14:textId="77777777" w:rsidR="00280330" w:rsidRDefault="00280330">
            <w:pPr>
              <w:ind w:left="1" w:hanging="3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06/10/2022</w:t>
            </w:r>
          </w:p>
          <w:p w14:paraId="4341438D" w14:textId="267FCACF" w:rsidR="00ED02DC" w:rsidRDefault="00ED02DC">
            <w:pPr>
              <w:ind w:left="1" w:hanging="3"/>
              <w:jc w:val="right"/>
              <w:rPr>
                <w:sz w:val="28"/>
                <w:szCs w:val="28"/>
              </w:rPr>
            </w:pPr>
            <w:ins w:id="0" w:author="Marco Isaias Alayo Chavez" w:date="2022-10-14T09:24:00Z">
              <w:r>
                <w:rPr>
                  <w:sz w:val="28"/>
                  <w:szCs w:val="28"/>
                </w:rPr>
                <w:t>14/10/2022</w:t>
              </w:r>
            </w:ins>
          </w:p>
        </w:tc>
      </w:tr>
    </w:tbl>
    <w:p w14:paraId="7A3BAE8B" w14:textId="77777777" w:rsidR="001005AE" w:rsidRDefault="00C47C26">
      <w:pPr>
        <w:ind w:left="0" w:hanging="2"/>
        <w:jc w:val="center"/>
      </w:pPr>
      <w:r>
        <w:br w:type="page"/>
      </w:r>
      <w:r>
        <w:rPr>
          <w:b/>
        </w:rPr>
        <w:lastRenderedPageBreak/>
        <w:t>FOLHA DE CONTROLE DE REVISÕES</w:t>
      </w:r>
    </w:p>
    <w:p w14:paraId="5EA4047A" w14:textId="77777777" w:rsidR="001005AE" w:rsidRDefault="001005AE">
      <w:pPr>
        <w:ind w:left="0" w:hanging="2"/>
      </w:pPr>
    </w:p>
    <w:p w14:paraId="554CB16F" w14:textId="77777777" w:rsidR="001005AE" w:rsidRDefault="001005AE">
      <w:pPr>
        <w:ind w:left="0" w:hanging="2"/>
      </w:pPr>
    </w:p>
    <w:p w14:paraId="7A3FC57D" w14:textId="77777777" w:rsidR="001005AE" w:rsidRDefault="001005AE">
      <w:pPr>
        <w:ind w:left="0" w:hanging="2"/>
      </w:pPr>
    </w:p>
    <w:tbl>
      <w:tblPr>
        <w:tblStyle w:val="ab"/>
        <w:tblW w:w="9540" w:type="dxa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1005AE" w14:paraId="6C1780AA" w14:textId="77777777">
        <w:trPr>
          <w:trHeight w:val="480"/>
        </w:trPr>
        <w:tc>
          <w:tcPr>
            <w:tcW w:w="1460" w:type="dxa"/>
            <w:vAlign w:val="center"/>
          </w:tcPr>
          <w:p w14:paraId="7B884843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Número</w:t>
            </w:r>
            <w:proofErr w:type="spellEnd"/>
            <w:r>
              <w:rPr>
                <w:b/>
                <w:sz w:val="20"/>
                <w:szCs w:val="20"/>
              </w:rPr>
              <w:t xml:space="preserve"> da </w:t>
            </w:r>
            <w:proofErr w:type="spellStart"/>
            <w:r>
              <w:rPr>
                <w:b/>
                <w:sz w:val="20"/>
                <w:szCs w:val="20"/>
              </w:rPr>
              <w:t>versão</w:t>
            </w:r>
            <w:proofErr w:type="spellEnd"/>
          </w:p>
        </w:tc>
        <w:tc>
          <w:tcPr>
            <w:tcW w:w="1500" w:type="dxa"/>
            <w:vAlign w:val="center"/>
          </w:tcPr>
          <w:p w14:paraId="36493C49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Data de </w:t>
            </w:r>
            <w:proofErr w:type="spellStart"/>
            <w:r>
              <w:rPr>
                <w:b/>
                <w:sz w:val="20"/>
                <w:szCs w:val="20"/>
              </w:rPr>
              <w:t>emissão</w:t>
            </w:r>
            <w:proofErr w:type="spellEnd"/>
          </w:p>
        </w:tc>
        <w:tc>
          <w:tcPr>
            <w:tcW w:w="6580" w:type="dxa"/>
            <w:vAlign w:val="center"/>
          </w:tcPr>
          <w:p w14:paraId="329A7F6F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Registro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modificações</w:t>
            </w:r>
            <w:proofErr w:type="spellEnd"/>
          </w:p>
        </w:tc>
      </w:tr>
      <w:tr w:rsidR="001005AE" w:rsidRPr="00ED02DC" w14:paraId="2F7728B3" w14:textId="77777777">
        <w:trPr>
          <w:trHeight w:val="480"/>
        </w:trPr>
        <w:tc>
          <w:tcPr>
            <w:tcW w:w="1460" w:type="dxa"/>
            <w:vAlign w:val="center"/>
          </w:tcPr>
          <w:p w14:paraId="5CAFF490" w14:textId="77777777" w:rsidR="001005AE" w:rsidRDefault="00C47C26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500" w:type="dxa"/>
            <w:vAlign w:val="center"/>
          </w:tcPr>
          <w:p w14:paraId="65462D6C" w14:textId="77777777" w:rsidR="001005AE" w:rsidRDefault="00C47C26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10/09/2022</w:t>
            </w:r>
          </w:p>
        </w:tc>
        <w:tc>
          <w:tcPr>
            <w:tcW w:w="6580" w:type="dxa"/>
            <w:vAlign w:val="center"/>
          </w:tcPr>
          <w:p w14:paraId="504984C4" w14:textId="77777777" w:rsidR="001005AE" w:rsidRPr="00CB2FA8" w:rsidRDefault="00C47C26">
            <w:pPr>
              <w:ind w:left="0" w:hanging="2"/>
              <w:rPr>
                <w:sz w:val="20"/>
                <w:szCs w:val="20"/>
                <w:lang w:val="pt-BR"/>
              </w:rPr>
            </w:pPr>
            <w:r w:rsidRPr="00CB2FA8">
              <w:rPr>
                <w:sz w:val="20"/>
                <w:szCs w:val="20"/>
                <w:lang w:val="pt-BR"/>
              </w:rPr>
              <w:t>Elaboração inicial. Criação do Backlog do Produto e definição do escopo do projeto (EAP)</w:t>
            </w:r>
          </w:p>
        </w:tc>
      </w:tr>
      <w:tr w:rsidR="001005AE" w:rsidRPr="00ED02DC" w14:paraId="022EB66E" w14:textId="77777777">
        <w:trPr>
          <w:trHeight w:val="480"/>
        </w:trPr>
        <w:tc>
          <w:tcPr>
            <w:tcW w:w="1460" w:type="dxa"/>
            <w:vAlign w:val="center"/>
          </w:tcPr>
          <w:p w14:paraId="0961182C" w14:textId="77777777" w:rsidR="001005AE" w:rsidRDefault="00552E55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500" w:type="dxa"/>
            <w:vAlign w:val="center"/>
          </w:tcPr>
          <w:p w14:paraId="6CE90BDA" w14:textId="77777777" w:rsidR="001005AE" w:rsidRDefault="00552E55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17/09/2022</w:t>
            </w:r>
          </w:p>
        </w:tc>
        <w:tc>
          <w:tcPr>
            <w:tcW w:w="6580" w:type="dxa"/>
            <w:vAlign w:val="center"/>
          </w:tcPr>
          <w:p w14:paraId="4378890E" w14:textId="77777777" w:rsidR="001005AE" w:rsidRPr="00CB2FA8" w:rsidRDefault="00552E55">
            <w:pPr>
              <w:ind w:left="0" w:hanging="2"/>
              <w:rPr>
                <w:sz w:val="20"/>
                <w:szCs w:val="20"/>
                <w:lang w:val="pt-BR"/>
              </w:rPr>
            </w:pPr>
            <w:r w:rsidRPr="00CB2FA8">
              <w:rPr>
                <w:sz w:val="20"/>
                <w:szCs w:val="20"/>
                <w:lang w:val="pt-BR"/>
              </w:rPr>
              <w:t>Estimativa de custo (Métrica por casos de uso)</w:t>
            </w:r>
          </w:p>
        </w:tc>
      </w:tr>
      <w:tr w:rsidR="001005AE" w:rsidRPr="00ED02DC" w14:paraId="5F7A771A" w14:textId="77777777">
        <w:trPr>
          <w:trHeight w:val="480"/>
        </w:trPr>
        <w:tc>
          <w:tcPr>
            <w:tcW w:w="1460" w:type="dxa"/>
            <w:vAlign w:val="center"/>
          </w:tcPr>
          <w:p w14:paraId="5519535B" w14:textId="57F85E4F" w:rsidR="001005AE" w:rsidRPr="00CB2FA8" w:rsidRDefault="00867680">
            <w:pPr>
              <w:ind w:left="0" w:hanging="2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1.2</w:t>
            </w:r>
          </w:p>
        </w:tc>
        <w:tc>
          <w:tcPr>
            <w:tcW w:w="1500" w:type="dxa"/>
            <w:vAlign w:val="center"/>
          </w:tcPr>
          <w:p w14:paraId="479FA925" w14:textId="45CC85A7" w:rsidR="001005AE" w:rsidRPr="00CB2FA8" w:rsidRDefault="00867680">
            <w:pPr>
              <w:ind w:left="0" w:hanging="2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01/10/2022</w:t>
            </w:r>
          </w:p>
        </w:tc>
        <w:tc>
          <w:tcPr>
            <w:tcW w:w="6580" w:type="dxa"/>
            <w:vAlign w:val="center"/>
          </w:tcPr>
          <w:p w14:paraId="5328CE2D" w14:textId="47FDBF48" w:rsidR="001005AE" w:rsidRPr="00CB2FA8" w:rsidRDefault="00867680">
            <w:pPr>
              <w:ind w:left="0" w:hanging="2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Elaboração dos riscos do projeto.</w:t>
            </w:r>
          </w:p>
        </w:tc>
      </w:tr>
      <w:tr w:rsidR="001005AE" w:rsidRPr="00280330" w14:paraId="4861B0CC" w14:textId="77777777">
        <w:trPr>
          <w:trHeight w:val="480"/>
        </w:trPr>
        <w:tc>
          <w:tcPr>
            <w:tcW w:w="1460" w:type="dxa"/>
            <w:vAlign w:val="center"/>
          </w:tcPr>
          <w:p w14:paraId="783809B7" w14:textId="3D97697A" w:rsidR="001005AE" w:rsidRPr="00CB2FA8" w:rsidRDefault="001C4D54">
            <w:pPr>
              <w:ind w:left="0" w:hanging="2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1.3</w:t>
            </w:r>
          </w:p>
        </w:tc>
        <w:tc>
          <w:tcPr>
            <w:tcW w:w="1500" w:type="dxa"/>
            <w:vAlign w:val="center"/>
          </w:tcPr>
          <w:p w14:paraId="18D9B98E" w14:textId="6323B8E9" w:rsidR="001005AE" w:rsidRPr="00CB2FA8" w:rsidRDefault="001C4D54">
            <w:pPr>
              <w:ind w:left="0" w:hanging="2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08/10/2022</w:t>
            </w:r>
          </w:p>
        </w:tc>
        <w:tc>
          <w:tcPr>
            <w:tcW w:w="6580" w:type="dxa"/>
            <w:vAlign w:val="center"/>
          </w:tcPr>
          <w:p w14:paraId="73B02AAA" w14:textId="0D66A041" w:rsidR="001005AE" w:rsidRPr="00CB2FA8" w:rsidRDefault="001C4D54" w:rsidP="001C4D54">
            <w:pPr>
              <w:ind w:leftChars="0" w:left="0" w:firstLineChars="0" w:firstLine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Elaboração do cronograma</w:t>
            </w:r>
          </w:p>
        </w:tc>
      </w:tr>
      <w:tr w:rsidR="001005AE" w:rsidRPr="00280330" w14:paraId="3F7A02F6" w14:textId="77777777">
        <w:trPr>
          <w:trHeight w:val="480"/>
        </w:trPr>
        <w:tc>
          <w:tcPr>
            <w:tcW w:w="1460" w:type="dxa"/>
            <w:vAlign w:val="center"/>
          </w:tcPr>
          <w:p w14:paraId="66C85175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2DE9DD0E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7FD23CF8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1005AE" w:rsidRPr="00280330" w14:paraId="74AD241A" w14:textId="77777777">
        <w:trPr>
          <w:trHeight w:val="480"/>
        </w:trPr>
        <w:tc>
          <w:tcPr>
            <w:tcW w:w="1460" w:type="dxa"/>
            <w:vAlign w:val="center"/>
          </w:tcPr>
          <w:p w14:paraId="46D05D6D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429CF211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19FF5D5B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1005AE" w:rsidRPr="00280330" w14:paraId="1994E7F3" w14:textId="77777777">
        <w:trPr>
          <w:trHeight w:val="480"/>
        </w:trPr>
        <w:tc>
          <w:tcPr>
            <w:tcW w:w="1460" w:type="dxa"/>
            <w:vAlign w:val="center"/>
          </w:tcPr>
          <w:p w14:paraId="314EF48E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3D08AFD9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114EDD85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1005AE" w:rsidRPr="00280330" w14:paraId="385FBEE9" w14:textId="77777777">
        <w:trPr>
          <w:trHeight w:val="480"/>
        </w:trPr>
        <w:tc>
          <w:tcPr>
            <w:tcW w:w="1460" w:type="dxa"/>
            <w:vAlign w:val="center"/>
          </w:tcPr>
          <w:p w14:paraId="00930456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231A0D6B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98181DD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1005AE" w:rsidRPr="00280330" w14:paraId="7DADE503" w14:textId="77777777">
        <w:trPr>
          <w:trHeight w:val="480"/>
        </w:trPr>
        <w:tc>
          <w:tcPr>
            <w:tcW w:w="1460" w:type="dxa"/>
            <w:vAlign w:val="center"/>
          </w:tcPr>
          <w:p w14:paraId="4C2BB4AE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43BF4E5A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1D2DB60D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1005AE" w:rsidRPr="00280330" w14:paraId="64327CF4" w14:textId="77777777">
        <w:trPr>
          <w:trHeight w:val="480"/>
        </w:trPr>
        <w:tc>
          <w:tcPr>
            <w:tcW w:w="1460" w:type="dxa"/>
            <w:vAlign w:val="center"/>
          </w:tcPr>
          <w:p w14:paraId="1337B18F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5AA36C07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4A742168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  <w:tr w:rsidR="001005AE" w:rsidRPr="00280330" w14:paraId="278D3BD2" w14:textId="77777777">
        <w:trPr>
          <w:trHeight w:val="480"/>
        </w:trPr>
        <w:tc>
          <w:tcPr>
            <w:tcW w:w="1460" w:type="dxa"/>
            <w:vAlign w:val="center"/>
          </w:tcPr>
          <w:p w14:paraId="7FF0853D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493464E1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7A0EDEFB" w14:textId="77777777" w:rsidR="001005AE" w:rsidRPr="00CB2FA8" w:rsidRDefault="001005AE">
            <w:pPr>
              <w:ind w:left="0" w:hanging="2"/>
              <w:rPr>
                <w:sz w:val="20"/>
                <w:szCs w:val="20"/>
                <w:lang w:val="pt-BR"/>
              </w:rPr>
            </w:pPr>
          </w:p>
        </w:tc>
      </w:tr>
    </w:tbl>
    <w:p w14:paraId="703CABD9" w14:textId="77777777" w:rsidR="001005AE" w:rsidRPr="00CB2FA8" w:rsidRDefault="001005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62998563" w14:textId="77777777" w:rsidR="001005AE" w:rsidRPr="00CB2FA8" w:rsidRDefault="001005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369F13FD" w14:textId="77777777" w:rsidR="001005AE" w:rsidRPr="00CB2FA8" w:rsidRDefault="001005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0FCE8F67" w14:textId="77777777" w:rsidR="001005AE" w:rsidRPr="00CB2FA8" w:rsidRDefault="001005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026028A1" w14:textId="77777777" w:rsidR="001005AE" w:rsidRPr="00CB2FA8" w:rsidRDefault="001005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3E036388" w14:textId="77777777" w:rsidR="001005AE" w:rsidRPr="00CB2FA8" w:rsidRDefault="001005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230E3758" w14:textId="77777777" w:rsidR="001005AE" w:rsidRPr="00CB2FA8" w:rsidRDefault="001005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736DFAC4" w14:textId="77777777" w:rsidR="001005AE" w:rsidRPr="00CB2FA8" w:rsidRDefault="001005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5D3A1C33" w14:textId="77777777" w:rsidR="001005AE" w:rsidRPr="00CB2FA8" w:rsidRDefault="001005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1958B90E" w14:textId="77777777" w:rsidR="001005AE" w:rsidRPr="00CB2FA8" w:rsidRDefault="001005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7BC01078" w14:textId="77777777" w:rsidR="001005AE" w:rsidRPr="00CB2FA8" w:rsidRDefault="001005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</w:p>
    <w:p w14:paraId="1244C940" w14:textId="77777777" w:rsidR="001005AE" w:rsidRPr="00CB2FA8" w:rsidRDefault="00C47C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  <w:bookmarkStart w:id="1" w:name="_heading=h.gjdgxs" w:colFirst="0" w:colLast="0"/>
      <w:bookmarkEnd w:id="1"/>
      <w:r w:rsidRPr="00CB2FA8">
        <w:rPr>
          <w:rFonts w:ascii="Arial" w:eastAsia="Arial" w:hAnsi="Arial" w:cs="Arial"/>
          <w:b/>
          <w:color w:val="000000"/>
          <w:sz w:val="40"/>
          <w:szCs w:val="40"/>
          <w:lang w:val="pt-BR"/>
        </w:rPr>
        <w:lastRenderedPageBreak/>
        <w:t>Índice</w:t>
      </w:r>
    </w:p>
    <w:sdt>
      <w:sdtPr>
        <w:id w:val="-1493479704"/>
        <w:docPartObj>
          <w:docPartGallery w:val="Table of Contents"/>
          <w:docPartUnique/>
        </w:docPartObj>
      </w:sdtPr>
      <w:sdtEndPr/>
      <w:sdtContent>
        <w:p w14:paraId="73E96740" w14:textId="77777777" w:rsidR="001005AE" w:rsidRPr="00CB2FA8" w:rsidRDefault="00C47C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fldChar w:fldCharType="begin"/>
          </w:r>
          <w:r w:rsidRPr="00CB2FA8">
            <w:rPr>
              <w:lang w:val="pt-BR"/>
            </w:rPr>
            <w:instrText xml:space="preserve"> TOC \h \u \z </w:instrText>
          </w:r>
          <w:r>
            <w:fldChar w:fldCharType="separate"/>
          </w:r>
          <w:r w:rsidRPr="00CB2FA8">
            <w:rPr>
              <w:b/>
              <w:smallCaps/>
              <w:color w:val="000000"/>
              <w:sz w:val="20"/>
              <w:szCs w:val="20"/>
              <w:lang w:val="pt-BR"/>
            </w:rPr>
            <w:t>1</w:t>
          </w:r>
          <w:r w:rsidRPr="00CB2FA8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CB2FA8">
            <w:rPr>
              <w:b/>
              <w:smallCaps/>
              <w:color w:val="000000"/>
              <w:sz w:val="20"/>
              <w:szCs w:val="20"/>
              <w:lang w:val="pt-BR"/>
            </w:rPr>
            <w:t>OBJETIVO DO DOCUMENTO</w:t>
          </w:r>
          <w:r w:rsidRPr="00CB2FA8">
            <w:rPr>
              <w:b/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CB2FA8">
            <w:rPr>
              <w:lang w:val="pt-BR"/>
            </w:rPr>
            <w:instrText xml:space="preserve"> PAGEREF _heading=h.26in1rg \h </w:instrText>
          </w:r>
          <w:r>
            <w:fldChar w:fldCharType="separate"/>
          </w:r>
          <w:r w:rsidRPr="00CB2FA8">
            <w:rPr>
              <w:b/>
              <w:smallCaps/>
              <w:color w:val="000000"/>
              <w:sz w:val="20"/>
              <w:szCs w:val="20"/>
              <w:lang w:val="pt-BR"/>
            </w:rPr>
            <w:t>4</w:t>
          </w:r>
          <w:hyperlink w:anchor="_heading=h.26in1rg" w:history="1"/>
        </w:p>
        <w:p w14:paraId="5C2AFBA2" w14:textId="77777777" w:rsidR="001005AE" w:rsidRPr="00CB2FA8" w:rsidRDefault="00C47C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fldChar w:fldCharType="end"/>
          </w:r>
          <w:r w:rsidRPr="00CB2FA8">
            <w:rPr>
              <w:b/>
              <w:smallCaps/>
              <w:color w:val="000000"/>
              <w:sz w:val="20"/>
              <w:szCs w:val="20"/>
              <w:lang w:val="pt-BR"/>
            </w:rPr>
            <w:t>2</w:t>
          </w:r>
          <w:r w:rsidRPr="00CB2FA8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CB2FA8">
            <w:rPr>
              <w:b/>
              <w:smallCaps/>
              <w:color w:val="000000"/>
              <w:sz w:val="20"/>
              <w:szCs w:val="20"/>
              <w:lang w:val="pt-BR"/>
            </w:rPr>
            <w:t>ATIVIDADES DO PLANEJAMENTO DO PROJETO</w:t>
          </w:r>
          <w:r w:rsidRPr="00CB2FA8">
            <w:rPr>
              <w:b/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CB2FA8">
            <w:rPr>
              <w:lang w:val="pt-BR"/>
            </w:rPr>
            <w:instrText xml:space="preserve"> PAGEREF _heading=h.1fob9te \h </w:instrText>
          </w:r>
          <w:r>
            <w:fldChar w:fldCharType="separate"/>
          </w:r>
          <w:r w:rsidRPr="00CB2FA8">
            <w:rPr>
              <w:b/>
              <w:smallCaps/>
              <w:color w:val="000000"/>
              <w:sz w:val="20"/>
              <w:szCs w:val="20"/>
              <w:lang w:val="pt-BR"/>
            </w:rPr>
            <w:t>4</w:t>
          </w:r>
          <w:hyperlink w:anchor="_heading=h.1fob9te" w:history="1"/>
        </w:p>
        <w:p w14:paraId="78045994" w14:textId="77777777" w:rsidR="001005AE" w:rsidRPr="00CB2FA8" w:rsidRDefault="00C47C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fldChar w:fldCharType="end"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2.1</w:t>
          </w:r>
          <w:r w:rsidRPr="00CB2FA8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Coletar Requisitos do Projeto</w:t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CB2FA8">
            <w:rPr>
              <w:lang w:val="pt-BR"/>
            </w:rPr>
            <w:instrText xml:space="preserve"> PAGEREF _heading=h.3znysh7 \h </w:instrText>
          </w:r>
          <w:r>
            <w:fldChar w:fldCharType="separate"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4</w:t>
          </w:r>
          <w:hyperlink w:anchor="_heading=h.3znysh7" w:history="1"/>
        </w:p>
        <w:p w14:paraId="59ED79E6" w14:textId="77777777" w:rsidR="001005AE" w:rsidRPr="00CB2FA8" w:rsidRDefault="00C47C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fldChar w:fldCharType="end"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2.2</w:t>
          </w:r>
          <w:r w:rsidRPr="00CB2FA8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Definir Escopo do Projeto – EAP</w:t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CB2FA8">
            <w:rPr>
              <w:lang w:val="pt-BR"/>
            </w:rPr>
            <w:instrText xml:space="preserve"> PAGEREF _heading=h.2et92p0 \h </w:instrText>
          </w:r>
          <w:r>
            <w:fldChar w:fldCharType="separate"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5</w:t>
          </w:r>
          <w:hyperlink w:anchor="_heading=h.2et92p0" w:history="1"/>
        </w:p>
        <w:p w14:paraId="066A6591" w14:textId="77777777" w:rsidR="001005AE" w:rsidRPr="00CB2FA8" w:rsidRDefault="00C47C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fldChar w:fldCharType="end"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2.3</w:t>
          </w:r>
          <w:r w:rsidRPr="00CB2FA8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Estimar: Métrica Pontos por Casos de Uso – PUC</w:t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CB2FA8">
            <w:rPr>
              <w:lang w:val="pt-BR"/>
            </w:rPr>
            <w:instrText xml:space="preserve"> PAGEREF _heading=h.tyjcwt \h </w:instrText>
          </w:r>
          <w:r>
            <w:fldChar w:fldCharType="separate"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5</w:t>
          </w:r>
          <w:hyperlink w:anchor="_heading=h.tyjcwt" w:history="1"/>
        </w:p>
        <w:p w14:paraId="3AC72C90" w14:textId="77777777" w:rsidR="001005AE" w:rsidRPr="00CB2FA8" w:rsidRDefault="00C47C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fldChar w:fldCharType="end"/>
          </w:r>
          <w:r w:rsidRPr="00CB2FA8">
            <w:rPr>
              <w:b/>
              <w:smallCaps/>
              <w:color w:val="000000"/>
              <w:sz w:val="20"/>
              <w:szCs w:val="20"/>
              <w:lang w:val="pt-BR"/>
            </w:rPr>
            <w:t>3</w:t>
          </w:r>
          <w:r w:rsidRPr="00CB2FA8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CB2FA8">
            <w:rPr>
              <w:b/>
              <w:smallCaps/>
              <w:color w:val="000000"/>
              <w:sz w:val="20"/>
              <w:szCs w:val="20"/>
              <w:lang w:val="pt-BR"/>
            </w:rPr>
            <w:t>RISCOS DE PROJETO</w:t>
          </w:r>
          <w:r w:rsidRPr="00CB2FA8">
            <w:rPr>
              <w:b/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CB2FA8">
            <w:rPr>
              <w:lang w:val="pt-BR"/>
            </w:rPr>
            <w:instrText xml:space="preserve"> PAGEREF _heading=h.3dy6vkm \h </w:instrText>
          </w:r>
          <w:r>
            <w:fldChar w:fldCharType="separate"/>
          </w:r>
          <w:r w:rsidRPr="00CB2FA8">
            <w:rPr>
              <w:b/>
              <w:smallCaps/>
              <w:color w:val="000000"/>
              <w:sz w:val="20"/>
              <w:szCs w:val="20"/>
              <w:lang w:val="pt-BR"/>
            </w:rPr>
            <w:t>5</w:t>
          </w:r>
          <w:hyperlink w:anchor="_heading=h.3dy6vkm" w:history="1"/>
        </w:p>
        <w:p w14:paraId="060575B2" w14:textId="77777777" w:rsidR="001005AE" w:rsidRPr="00CB2FA8" w:rsidRDefault="00C47C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fldChar w:fldCharType="end"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3.1</w:t>
          </w:r>
          <w:r w:rsidRPr="00CB2FA8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Identificação de Riscos</w:t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CB2FA8">
            <w:rPr>
              <w:lang w:val="pt-BR"/>
            </w:rPr>
            <w:instrText xml:space="preserve"> PAGEREF _heading=h.1t3h5sf \h </w:instrText>
          </w:r>
          <w:r>
            <w:fldChar w:fldCharType="separate"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5</w:t>
          </w:r>
          <w:hyperlink w:anchor="_heading=h.1t3h5sf" w:history="1"/>
        </w:p>
        <w:p w14:paraId="1A80D7ED" w14:textId="77777777" w:rsidR="001005AE" w:rsidRPr="00CB2FA8" w:rsidRDefault="00C47C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fldChar w:fldCharType="end"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3.2</w:t>
          </w:r>
          <w:r w:rsidRPr="00CB2FA8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Análise Qualitativa</w:t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CB2FA8">
            <w:rPr>
              <w:lang w:val="pt-BR"/>
            </w:rPr>
            <w:instrText xml:space="preserve"> PAGEREF _heading=h.4d34og8 \h </w:instrText>
          </w:r>
          <w:r>
            <w:fldChar w:fldCharType="separate"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5</w:t>
          </w:r>
          <w:hyperlink w:anchor="_heading=h.4d34og8" w:history="1"/>
        </w:p>
        <w:p w14:paraId="5BE863A8" w14:textId="77777777" w:rsidR="001005AE" w:rsidRPr="00CB2FA8" w:rsidRDefault="00C47C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fldChar w:fldCharType="end"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3.3</w:t>
          </w:r>
          <w:r w:rsidRPr="00CB2FA8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Ações de Mitigação</w:t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CB2FA8">
            <w:rPr>
              <w:lang w:val="pt-BR"/>
            </w:rPr>
            <w:instrText xml:space="preserve"> PAGEREF _heading=h.2s8eyo1 \h </w:instrText>
          </w:r>
          <w:r>
            <w:fldChar w:fldCharType="separate"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6</w:t>
          </w:r>
          <w:hyperlink w:anchor="_heading=h.2s8eyo1" w:history="1"/>
        </w:p>
        <w:p w14:paraId="7D440596" w14:textId="77777777" w:rsidR="001005AE" w:rsidRPr="00CB2FA8" w:rsidRDefault="00C47C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>
            <w:fldChar w:fldCharType="end"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3.4</w:t>
          </w:r>
          <w:r w:rsidRPr="00CB2FA8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Ações de Contingência</w:t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ab/>
          </w:r>
          <w:r>
            <w:fldChar w:fldCharType="begin"/>
          </w:r>
          <w:r w:rsidRPr="00CB2FA8">
            <w:rPr>
              <w:lang w:val="pt-BR"/>
            </w:rPr>
            <w:instrText xml:space="preserve"> PAGEREF _heading=h.17dp8vu \h </w:instrText>
          </w:r>
          <w:r>
            <w:fldChar w:fldCharType="separate"/>
          </w:r>
          <w:r w:rsidRPr="00CB2FA8">
            <w:rPr>
              <w:smallCaps/>
              <w:color w:val="000000"/>
              <w:sz w:val="20"/>
              <w:szCs w:val="20"/>
              <w:lang w:val="pt-BR"/>
            </w:rPr>
            <w:t>6</w:t>
          </w:r>
          <w:hyperlink w:anchor="_heading=h.17dp8vu" w:history="1"/>
        </w:p>
        <w:p w14:paraId="3597385D" w14:textId="7BE6BFC5" w:rsidR="001005AE" w:rsidRDefault="00C47C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smallCaps/>
              <w:color w:val="000000"/>
              <w:sz w:val="20"/>
              <w:szCs w:val="20"/>
            </w:rPr>
            <w:t>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  <w:sz w:val="20"/>
              <w:szCs w:val="20"/>
            </w:rPr>
            <w:t>CRONOGRAMA DE PROJETO</w:t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14:paraId="055A1EC8" w14:textId="77777777" w:rsidR="001005AE" w:rsidRDefault="001005AE">
      <w:pPr>
        <w:ind w:left="0" w:hanging="2"/>
      </w:pPr>
    </w:p>
    <w:p w14:paraId="6D5B8DB5" w14:textId="77777777" w:rsidR="001005AE" w:rsidRDefault="00C47C26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32"/>
          <w:szCs w:val="32"/>
        </w:rPr>
      </w:pPr>
      <w:bookmarkStart w:id="2" w:name="_heading=h.30j0zll" w:colFirst="0" w:colLast="0"/>
      <w:bookmarkEnd w:id="2"/>
      <w:r>
        <w:br w:type="page"/>
      </w:r>
      <w:proofErr w:type="spellStart"/>
      <w:r>
        <w:rPr>
          <w:b/>
          <w:color w:val="000000"/>
          <w:sz w:val="32"/>
          <w:szCs w:val="32"/>
        </w:rPr>
        <w:lastRenderedPageBreak/>
        <w:t>Objetivo</w:t>
      </w:r>
      <w:proofErr w:type="spellEnd"/>
      <w:r>
        <w:rPr>
          <w:b/>
          <w:color w:val="000000"/>
          <w:sz w:val="32"/>
          <w:szCs w:val="32"/>
        </w:rPr>
        <w:t xml:space="preserve"> do </w:t>
      </w:r>
      <w:proofErr w:type="spellStart"/>
      <w:r>
        <w:rPr>
          <w:b/>
          <w:color w:val="000000"/>
          <w:sz w:val="32"/>
          <w:szCs w:val="32"/>
        </w:rPr>
        <w:t>Documento</w:t>
      </w:r>
      <w:proofErr w:type="spellEnd"/>
    </w:p>
    <w:p w14:paraId="6C585BA7" w14:textId="77777777" w:rsidR="001005AE" w:rsidRPr="00CB2FA8" w:rsidRDefault="00C47C26">
      <w:pPr>
        <w:ind w:left="0" w:hanging="2"/>
        <w:rPr>
          <w:lang w:val="pt-BR"/>
        </w:rPr>
      </w:pPr>
      <w:bookmarkStart w:id="3" w:name="_heading=h.1fob9te" w:colFirst="0" w:colLast="0"/>
      <w:bookmarkEnd w:id="3"/>
      <w:r w:rsidRPr="00CB2FA8">
        <w:rPr>
          <w:lang w:val="pt-BR"/>
        </w:rPr>
        <w:t>Este documento tem como objetivo formalizar o planejamento para executar, monitorar e controlar as atividades que serão realizadas para desenvolver o produto. A partir desse documento, é possível visualizar as tarefas que serão realizadas e ajudar a manter o foco no que realmente é necessário para a conclusão do projeto.</w:t>
      </w:r>
    </w:p>
    <w:p w14:paraId="14C0FC19" w14:textId="77777777" w:rsidR="001005AE" w:rsidRDefault="00C47C26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bookmarkStart w:id="4" w:name="_heading=h.3znysh7" w:colFirst="0" w:colLast="0"/>
      <w:bookmarkEnd w:id="4"/>
      <w:proofErr w:type="spellStart"/>
      <w:r>
        <w:rPr>
          <w:b/>
          <w:color w:val="000000"/>
          <w:sz w:val="32"/>
          <w:szCs w:val="32"/>
        </w:rPr>
        <w:t>Atividades</w:t>
      </w:r>
      <w:proofErr w:type="spellEnd"/>
      <w:r>
        <w:rPr>
          <w:b/>
          <w:color w:val="000000"/>
          <w:sz w:val="32"/>
          <w:szCs w:val="32"/>
        </w:rPr>
        <w:t xml:space="preserve"> do </w:t>
      </w:r>
      <w:proofErr w:type="spellStart"/>
      <w:r>
        <w:rPr>
          <w:b/>
          <w:color w:val="000000"/>
          <w:sz w:val="32"/>
          <w:szCs w:val="32"/>
        </w:rPr>
        <w:t>Planejamento</w:t>
      </w:r>
      <w:proofErr w:type="spellEnd"/>
      <w:r>
        <w:rPr>
          <w:b/>
          <w:color w:val="000000"/>
          <w:sz w:val="32"/>
          <w:szCs w:val="32"/>
        </w:rPr>
        <w:t xml:space="preserve"> do </w:t>
      </w:r>
      <w:proofErr w:type="spellStart"/>
      <w:r>
        <w:rPr>
          <w:b/>
          <w:color w:val="000000"/>
          <w:sz w:val="32"/>
          <w:szCs w:val="32"/>
        </w:rPr>
        <w:t>Projeto</w:t>
      </w:r>
      <w:proofErr w:type="spellEnd"/>
    </w:p>
    <w:p w14:paraId="4A940A3F" w14:textId="77777777" w:rsidR="001005AE" w:rsidRDefault="00C47C26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proofErr w:type="spellStart"/>
      <w:r>
        <w:rPr>
          <w:b/>
          <w:i/>
          <w:color w:val="000000"/>
          <w:sz w:val="28"/>
          <w:szCs w:val="28"/>
        </w:rPr>
        <w:t>Coletar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Requisitos</w:t>
      </w:r>
      <w:proofErr w:type="spellEnd"/>
      <w:r>
        <w:rPr>
          <w:b/>
          <w:i/>
          <w:color w:val="000000"/>
          <w:sz w:val="28"/>
          <w:szCs w:val="28"/>
        </w:rPr>
        <w:t xml:space="preserve"> do </w:t>
      </w:r>
      <w:proofErr w:type="spellStart"/>
      <w:r>
        <w:rPr>
          <w:b/>
          <w:i/>
          <w:color w:val="000000"/>
          <w:sz w:val="28"/>
          <w:szCs w:val="28"/>
        </w:rPr>
        <w:t>Projeto</w:t>
      </w:r>
      <w:proofErr w:type="spellEnd"/>
    </w:p>
    <w:p w14:paraId="2C59F173" w14:textId="77777777" w:rsidR="001005AE" w:rsidRDefault="001005AE">
      <w:pPr>
        <w:ind w:left="0" w:hanging="2"/>
      </w:pPr>
    </w:p>
    <w:tbl>
      <w:tblPr>
        <w:tblStyle w:val="ac"/>
        <w:tblW w:w="92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969"/>
      </w:tblGrid>
      <w:tr w:rsidR="001005AE" w14:paraId="704ECC06" w14:textId="77777777">
        <w:trPr>
          <w:trHeight w:val="437"/>
        </w:trPr>
        <w:tc>
          <w:tcPr>
            <w:tcW w:w="9211" w:type="dxa"/>
            <w:gridSpan w:val="2"/>
            <w:shd w:val="clear" w:color="auto" w:fill="000000"/>
            <w:vAlign w:val="center"/>
          </w:tcPr>
          <w:p w14:paraId="11908519" w14:textId="77777777" w:rsidR="001005AE" w:rsidRDefault="00C47C26">
            <w:pPr>
              <w:ind w:left="0" w:hanging="2"/>
              <w:jc w:val="left"/>
              <w:rPr>
                <w:highlight w:val="yellow"/>
              </w:rPr>
            </w:pPr>
            <w:r>
              <w:rPr>
                <w:b/>
              </w:rPr>
              <w:t>REQUIISTOS FUNCIONAIS</w:t>
            </w:r>
          </w:p>
        </w:tc>
      </w:tr>
      <w:tr w:rsidR="001005AE" w14:paraId="680E0C2D" w14:textId="77777777">
        <w:tc>
          <w:tcPr>
            <w:tcW w:w="1242" w:type="dxa"/>
          </w:tcPr>
          <w:p w14:paraId="19F5E803" w14:textId="77777777" w:rsidR="001005AE" w:rsidRDefault="00C47C26">
            <w:pPr>
              <w:ind w:left="0" w:hanging="2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7969" w:type="dxa"/>
          </w:tcPr>
          <w:p w14:paraId="09D268E0" w14:textId="77777777" w:rsidR="001005AE" w:rsidRDefault="00C47C26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</w:tr>
      <w:tr w:rsidR="001005AE" w14:paraId="0A7CFA09" w14:textId="77777777">
        <w:tc>
          <w:tcPr>
            <w:tcW w:w="1242" w:type="dxa"/>
          </w:tcPr>
          <w:p w14:paraId="7DF5FA07" w14:textId="77777777" w:rsidR="001005AE" w:rsidRDefault="00C47C26">
            <w:pPr>
              <w:ind w:left="0" w:hanging="2"/>
            </w:pPr>
            <w:r>
              <w:t>RF1</w:t>
            </w:r>
          </w:p>
        </w:tc>
        <w:tc>
          <w:tcPr>
            <w:tcW w:w="7969" w:type="dxa"/>
          </w:tcPr>
          <w:p w14:paraId="6085DD05" w14:textId="77777777" w:rsidR="001005AE" w:rsidRDefault="00C47C26">
            <w:pPr>
              <w:ind w:left="0" w:hanging="2"/>
            </w:pPr>
            <w:proofErr w:type="spellStart"/>
            <w:r>
              <w:t>Manter</w:t>
            </w:r>
            <w:proofErr w:type="spellEnd"/>
            <w:r>
              <w:t xml:space="preserve"> </w:t>
            </w:r>
            <w:proofErr w:type="spellStart"/>
            <w:r>
              <w:t>ocorrências</w:t>
            </w:r>
            <w:proofErr w:type="spellEnd"/>
          </w:p>
        </w:tc>
      </w:tr>
      <w:tr w:rsidR="001005AE" w14:paraId="512AA838" w14:textId="77777777">
        <w:tc>
          <w:tcPr>
            <w:tcW w:w="1242" w:type="dxa"/>
          </w:tcPr>
          <w:p w14:paraId="7790F05A" w14:textId="77777777" w:rsidR="001005AE" w:rsidRDefault="00C47C26">
            <w:pPr>
              <w:ind w:left="0" w:hanging="2"/>
            </w:pPr>
            <w:r>
              <w:t>RF2</w:t>
            </w:r>
          </w:p>
        </w:tc>
        <w:tc>
          <w:tcPr>
            <w:tcW w:w="7969" w:type="dxa"/>
          </w:tcPr>
          <w:p w14:paraId="0E6198AC" w14:textId="77777777" w:rsidR="001005AE" w:rsidRDefault="00C47C26">
            <w:pPr>
              <w:ind w:left="0" w:hanging="2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ocorrência</w:t>
            </w:r>
            <w:proofErr w:type="spellEnd"/>
          </w:p>
        </w:tc>
      </w:tr>
      <w:tr w:rsidR="001005AE" w14:paraId="500C2B1F" w14:textId="77777777">
        <w:tc>
          <w:tcPr>
            <w:tcW w:w="1242" w:type="dxa"/>
          </w:tcPr>
          <w:p w14:paraId="6C844CD9" w14:textId="77777777" w:rsidR="001005AE" w:rsidRDefault="00C47C26">
            <w:pPr>
              <w:ind w:left="0" w:hanging="2"/>
            </w:pPr>
            <w:r>
              <w:t>RF3</w:t>
            </w:r>
          </w:p>
        </w:tc>
        <w:tc>
          <w:tcPr>
            <w:tcW w:w="7969" w:type="dxa"/>
          </w:tcPr>
          <w:p w14:paraId="2A851F3D" w14:textId="77777777" w:rsidR="001005AE" w:rsidRDefault="00C47C26">
            <w:pPr>
              <w:ind w:left="0" w:hanging="2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mapa</w:t>
            </w:r>
            <w:proofErr w:type="spellEnd"/>
            <w:r>
              <w:t xml:space="preserve"> </w:t>
            </w:r>
            <w:proofErr w:type="spellStart"/>
            <w:r>
              <w:t>policial</w:t>
            </w:r>
            <w:proofErr w:type="spellEnd"/>
          </w:p>
        </w:tc>
      </w:tr>
      <w:tr w:rsidR="001005AE" w14:paraId="49270578" w14:textId="77777777">
        <w:tc>
          <w:tcPr>
            <w:tcW w:w="1242" w:type="dxa"/>
          </w:tcPr>
          <w:p w14:paraId="7DDF146E" w14:textId="77777777" w:rsidR="001005AE" w:rsidRDefault="00C47C26">
            <w:pPr>
              <w:ind w:left="0" w:hanging="2"/>
            </w:pPr>
            <w:r>
              <w:t>RF4</w:t>
            </w:r>
          </w:p>
        </w:tc>
        <w:tc>
          <w:tcPr>
            <w:tcW w:w="7969" w:type="dxa"/>
          </w:tcPr>
          <w:p w14:paraId="721FCDCC" w14:textId="77777777" w:rsidR="001005AE" w:rsidRDefault="00C47C26">
            <w:pPr>
              <w:ind w:left="0" w:hanging="2"/>
            </w:pPr>
            <w:proofErr w:type="spellStart"/>
            <w:r>
              <w:t>Manter</w:t>
            </w:r>
            <w:proofErr w:type="spellEnd"/>
            <w:r>
              <w:t xml:space="preserve"> </w:t>
            </w:r>
            <w:proofErr w:type="spellStart"/>
            <w:r>
              <w:t>agente</w:t>
            </w:r>
            <w:proofErr w:type="spellEnd"/>
          </w:p>
        </w:tc>
      </w:tr>
      <w:tr w:rsidR="001005AE" w14:paraId="44BCEE3D" w14:textId="77777777">
        <w:tc>
          <w:tcPr>
            <w:tcW w:w="1242" w:type="dxa"/>
          </w:tcPr>
          <w:p w14:paraId="790997E5" w14:textId="77777777" w:rsidR="001005AE" w:rsidRDefault="00C47C26">
            <w:pPr>
              <w:ind w:left="0" w:hanging="2"/>
            </w:pPr>
            <w:r>
              <w:t>RF5</w:t>
            </w:r>
          </w:p>
        </w:tc>
        <w:tc>
          <w:tcPr>
            <w:tcW w:w="7969" w:type="dxa"/>
          </w:tcPr>
          <w:p w14:paraId="00151B17" w14:textId="77777777" w:rsidR="001005AE" w:rsidRDefault="00C47C26">
            <w:pPr>
              <w:ind w:left="0" w:hanging="2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agente</w:t>
            </w:r>
            <w:proofErr w:type="spellEnd"/>
          </w:p>
        </w:tc>
      </w:tr>
      <w:tr w:rsidR="001005AE" w:rsidRPr="00ED02DC" w14:paraId="74830260" w14:textId="77777777">
        <w:tc>
          <w:tcPr>
            <w:tcW w:w="1242" w:type="dxa"/>
          </w:tcPr>
          <w:p w14:paraId="1F0C6C6F" w14:textId="77777777" w:rsidR="001005AE" w:rsidRDefault="00C47C26">
            <w:pPr>
              <w:ind w:left="0" w:hanging="2"/>
            </w:pPr>
            <w:r>
              <w:t>RF6</w:t>
            </w:r>
          </w:p>
        </w:tc>
        <w:tc>
          <w:tcPr>
            <w:tcW w:w="7969" w:type="dxa"/>
          </w:tcPr>
          <w:p w14:paraId="3AA8B05F" w14:textId="38797627" w:rsidR="001005AE" w:rsidRPr="00280330" w:rsidRDefault="00C47C26">
            <w:pPr>
              <w:ind w:left="0" w:hanging="2"/>
              <w:rPr>
                <w:lang w:val="pt-BR"/>
              </w:rPr>
            </w:pPr>
            <w:r w:rsidRPr="00280330">
              <w:rPr>
                <w:lang w:val="pt-BR"/>
              </w:rPr>
              <w:t>Associar agente à ocorrência</w:t>
            </w:r>
            <w:r w:rsidR="00867680" w:rsidRPr="00280330">
              <w:rPr>
                <w:lang w:val="pt-BR"/>
              </w:rPr>
              <w:t xml:space="preserve"> e criar uma investigação</w:t>
            </w:r>
          </w:p>
        </w:tc>
      </w:tr>
    </w:tbl>
    <w:p w14:paraId="60FF2338" w14:textId="77777777" w:rsidR="001005AE" w:rsidRPr="00280330" w:rsidRDefault="001005AE">
      <w:pPr>
        <w:ind w:left="0" w:hanging="2"/>
        <w:rPr>
          <w:highlight w:val="yellow"/>
          <w:lang w:val="pt-BR"/>
        </w:rPr>
      </w:pPr>
    </w:p>
    <w:p w14:paraId="36F70F69" w14:textId="77777777" w:rsidR="001005AE" w:rsidRPr="00280330" w:rsidRDefault="001005AE">
      <w:pPr>
        <w:ind w:left="0" w:hanging="2"/>
        <w:rPr>
          <w:highlight w:val="yellow"/>
          <w:lang w:val="pt-BR"/>
        </w:rPr>
      </w:pPr>
    </w:p>
    <w:tbl>
      <w:tblPr>
        <w:tblStyle w:val="ad"/>
        <w:tblW w:w="92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969"/>
      </w:tblGrid>
      <w:tr w:rsidR="001005AE" w14:paraId="6E148781" w14:textId="77777777">
        <w:trPr>
          <w:trHeight w:val="437"/>
        </w:trPr>
        <w:tc>
          <w:tcPr>
            <w:tcW w:w="9211" w:type="dxa"/>
            <w:gridSpan w:val="2"/>
            <w:shd w:val="clear" w:color="auto" w:fill="000000"/>
            <w:vAlign w:val="center"/>
          </w:tcPr>
          <w:p w14:paraId="3F16F07B" w14:textId="77777777" w:rsidR="001005AE" w:rsidRDefault="00C47C26">
            <w:pPr>
              <w:ind w:left="0" w:hanging="2"/>
              <w:jc w:val="left"/>
              <w:rPr>
                <w:highlight w:val="yellow"/>
              </w:rPr>
            </w:pPr>
            <w:r>
              <w:rPr>
                <w:b/>
              </w:rPr>
              <w:t>REQUIISTOS NÃO FUNCIONAIS</w:t>
            </w:r>
          </w:p>
        </w:tc>
      </w:tr>
      <w:tr w:rsidR="001005AE" w14:paraId="2CD2AE83" w14:textId="77777777">
        <w:tc>
          <w:tcPr>
            <w:tcW w:w="1242" w:type="dxa"/>
          </w:tcPr>
          <w:p w14:paraId="249F647D" w14:textId="77777777" w:rsidR="001005AE" w:rsidRDefault="00C47C26">
            <w:pPr>
              <w:ind w:left="0" w:hanging="2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7969" w:type="dxa"/>
          </w:tcPr>
          <w:p w14:paraId="11DED65F" w14:textId="77777777" w:rsidR="001005AE" w:rsidRDefault="00C47C26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</w:tr>
      <w:tr w:rsidR="001005AE" w:rsidRPr="00ED02DC" w14:paraId="28D57AF6" w14:textId="77777777">
        <w:tc>
          <w:tcPr>
            <w:tcW w:w="1242" w:type="dxa"/>
          </w:tcPr>
          <w:p w14:paraId="297DB3AE" w14:textId="77777777" w:rsidR="001005AE" w:rsidRDefault="00C47C26">
            <w:pPr>
              <w:ind w:left="0" w:hanging="2"/>
            </w:pPr>
            <w:r>
              <w:t>RNF1</w:t>
            </w:r>
          </w:p>
        </w:tc>
        <w:tc>
          <w:tcPr>
            <w:tcW w:w="7969" w:type="dxa"/>
          </w:tcPr>
          <w:p w14:paraId="5662D6C1" w14:textId="77777777" w:rsidR="001005AE" w:rsidRPr="00CB2FA8" w:rsidRDefault="00C47C26">
            <w:pPr>
              <w:ind w:left="0" w:hanging="2"/>
              <w:rPr>
                <w:lang w:val="pt-BR"/>
              </w:rPr>
            </w:pPr>
            <w:r w:rsidRPr="00CB2FA8">
              <w:rPr>
                <w:lang w:val="pt-BR"/>
              </w:rPr>
              <w:t>Garantir sigilo dos dados sobre as ocorrências e agentes cadastrados</w:t>
            </w:r>
          </w:p>
        </w:tc>
      </w:tr>
      <w:tr w:rsidR="001005AE" w:rsidRPr="00ED02DC" w14:paraId="17C5D709" w14:textId="77777777">
        <w:tc>
          <w:tcPr>
            <w:tcW w:w="1242" w:type="dxa"/>
          </w:tcPr>
          <w:p w14:paraId="20DB08D5" w14:textId="77777777" w:rsidR="001005AE" w:rsidRDefault="00C47C26">
            <w:pPr>
              <w:ind w:left="0" w:hanging="2"/>
            </w:pPr>
            <w:r>
              <w:t>RNF2</w:t>
            </w:r>
          </w:p>
        </w:tc>
        <w:tc>
          <w:tcPr>
            <w:tcW w:w="7969" w:type="dxa"/>
          </w:tcPr>
          <w:p w14:paraId="0DEEA893" w14:textId="77777777" w:rsidR="001005AE" w:rsidRPr="00CB2FA8" w:rsidRDefault="00C47C26">
            <w:pPr>
              <w:ind w:left="0" w:hanging="2"/>
              <w:rPr>
                <w:lang w:val="pt-BR"/>
              </w:rPr>
            </w:pPr>
            <w:r w:rsidRPr="00CB2FA8">
              <w:rPr>
                <w:lang w:val="pt-BR"/>
              </w:rPr>
              <w:t>Garantir disponibilidade do sistema 99% do tempo para que as ocorrências sejam registradas e tenham uma resposta</w:t>
            </w:r>
          </w:p>
        </w:tc>
      </w:tr>
      <w:tr w:rsidR="001005AE" w:rsidRPr="00ED02DC" w14:paraId="6FED1889" w14:textId="77777777">
        <w:tc>
          <w:tcPr>
            <w:tcW w:w="1242" w:type="dxa"/>
          </w:tcPr>
          <w:p w14:paraId="1BD740A0" w14:textId="77777777" w:rsidR="001005AE" w:rsidRDefault="00C47C26">
            <w:pPr>
              <w:ind w:left="0" w:hanging="2"/>
            </w:pPr>
            <w:r>
              <w:t>RNF3</w:t>
            </w:r>
          </w:p>
        </w:tc>
        <w:tc>
          <w:tcPr>
            <w:tcW w:w="7969" w:type="dxa"/>
          </w:tcPr>
          <w:p w14:paraId="2BD6F120" w14:textId="77777777" w:rsidR="001005AE" w:rsidRPr="00CB2FA8" w:rsidRDefault="00C47C26">
            <w:pPr>
              <w:ind w:left="0" w:hanging="2"/>
              <w:rPr>
                <w:lang w:val="pt-BR"/>
              </w:rPr>
            </w:pPr>
            <w:r w:rsidRPr="00CB2FA8">
              <w:rPr>
                <w:lang w:val="pt-BR"/>
              </w:rPr>
              <w:t>Garantir escalabilidade do sistema para registrar pelo menos 10000 ocorrências por semana</w:t>
            </w:r>
          </w:p>
        </w:tc>
      </w:tr>
      <w:tr w:rsidR="001005AE" w:rsidRPr="00ED02DC" w14:paraId="0C2CC9D8" w14:textId="77777777">
        <w:tc>
          <w:tcPr>
            <w:tcW w:w="1242" w:type="dxa"/>
          </w:tcPr>
          <w:p w14:paraId="75D33DA5" w14:textId="77777777" w:rsidR="001005AE" w:rsidRDefault="00C47C26">
            <w:pPr>
              <w:ind w:left="0" w:hanging="2"/>
            </w:pPr>
            <w:r>
              <w:t>RNF4</w:t>
            </w:r>
          </w:p>
        </w:tc>
        <w:tc>
          <w:tcPr>
            <w:tcW w:w="7969" w:type="dxa"/>
          </w:tcPr>
          <w:p w14:paraId="43F0E923" w14:textId="77777777" w:rsidR="001005AE" w:rsidRPr="00CB2FA8" w:rsidRDefault="00C47C26">
            <w:pPr>
              <w:ind w:left="0" w:hanging="2"/>
              <w:rPr>
                <w:lang w:val="pt-BR"/>
              </w:rPr>
            </w:pPr>
            <w:r w:rsidRPr="00CB2FA8">
              <w:rPr>
                <w:lang w:val="pt-BR"/>
              </w:rPr>
              <w:t>Sistema com resposta rápida que não exceda 5 segundos para cadastrar denúncias</w:t>
            </w:r>
          </w:p>
        </w:tc>
      </w:tr>
      <w:tr w:rsidR="001005AE" w:rsidRPr="00ED02DC" w14:paraId="081140A2" w14:textId="77777777">
        <w:tc>
          <w:tcPr>
            <w:tcW w:w="1242" w:type="dxa"/>
          </w:tcPr>
          <w:p w14:paraId="2D482D0D" w14:textId="77777777" w:rsidR="001005AE" w:rsidRDefault="00C47C26">
            <w:pPr>
              <w:ind w:left="0" w:hanging="2"/>
            </w:pPr>
            <w:r>
              <w:t>RNF5</w:t>
            </w:r>
          </w:p>
        </w:tc>
        <w:tc>
          <w:tcPr>
            <w:tcW w:w="7969" w:type="dxa"/>
          </w:tcPr>
          <w:p w14:paraId="44F50D6F" w14:textId="77777777" w:rsidR="001005AE" w:rsidRPr="00CB2FA8" w:rsidRDefault="00C47C26">
            <w:pPr>
              <w:ind w:left="0" w:hanging="2"/>
              <w:rPr>
                <w:lang w:val="pt-BR"/>
              </w:rPr>
            </w:pPr>
            <w:r w:rsidRPr="00CB2FA8">
              <w:rPr>
                <w:lang w:val="pt-BR"/>
              </w:rPr>
              <w:t>Interface limpa e intuitiva para uso dos policiais</w:t>
            </w:r>
          </w:p>
        </w:tc>
      </w:tr>
      <w:tr w:rsidR="001005AE" w:rsidRPr="00ED02DC" w14:paraId="32460472" w14:textId="77777777">
        <w:tc>
          <w:tcPr>
            <w:tcW w:w="1242" w:type="dxa"/>
          </w:tcPr>
          <w:p w14:paraId="18E92A25" w14:textId="77777777" w:rsidR="001005AE" w:rsidRDefault="00C47C26">
            <w:pPr>
              <w:ind w:left="0" w:hanging="2"/>
            </w:pPr>
            <w:r>
              <w:t>RNF6</w:t>
            </w:r>
          </w:p>
        </w:tc>
        <w:tc>
          <w:tcPr>
            <w:tcW w:w="7969" w:type="dxa"/>
          </w:tcPr>
          <w:p w14:paraId="4402961F" w14:textId="77777777" w:rsidR="001005AE" w:rsidRPr="00CB2FA8" w:rsidRDefault="00C47C26">
            <w:pPr>
              <w:ind w:left="0" w:hanging="2"/>
              <w:rPr>
                <w:lang w:val="pt-BR"/>
              </w:rPr>
            </w:pPr>
            <w:r w:rsidRPr="00CB2FA8">
              <w:rPr>
                <w:lang w:val="pt-BR"/>
              </w:rPr>
              <w:t>Banco de dados organizado (indexado) para acessos e consultas mais rápidas</w:t>
            </w:r>
          </w:p>
        </w:tc>
      </w:tr>
      <w:tr w:rsidR="001005AE" w:rsidRPr="00ED02DC" w14:paraId="16EC30FB" w14:textId="77777777">
        <w:tc>
          <w:tcPr>
            <w:tcW w:w="1242" w:type="dxa"/>
          </w:tcPr>
          <w:p w14:paraId="43255371" w14:textId="77777777" w:rsidR="001005AE" w:rsidRDefault="00C47C26">
            <w:pPr>
              <w:ind w:left="0" w:hanging="2"/>
            </w:pPr>
            <w:r>
              <w:t>RNF7</w:t>
            </w:r>
          </w:p>
        </w:tc>
        <w:tc>
          <w:tcPr>
            <w:tcW w:w="7969" w:type="dxa"/>
          </w:tcPr>
          <w:p w14:paraId="09FF0194" w14:textId="77777777" w:rsidR="001005AE" w:rsidRPr="00CB2FA8" w:rsidRDefault="00C47C26">
            <w:pPr>
              <w:ind w:left="0" w:hanging="2"/>
              <w:rPr>
                <w:lang w:val="pt-BR"/>
              </w:rPr>
            </w:pPr>
            <w:r w:rsidRPr="00CB2FA8">
              <w:rPr>
                <w:lang w:val="pt-BR"/>
              </w:rPr>
              <w:t>Confiabilidade dos dados do sistema para não ocorrer erros de associação de agentes às ocorrências</w:t>
            </w:r>
          </w:p>
        </w:tc>
      </w:tr>
    </w:tbl>
    <w:p w14:paraId="7E1FD915" w14:textId="77777777" w:rsidR="001005AE" w:rsidRPr="00CB2FA8" w:rsidRDefault="001005AE">
      <w:pPr>
        <w:ind w:left="0" w:hanging="2"/>
        <w:rPr>
          <w:highlight w:val="yellow"/>
          <w:lang w:val="pt-BR"/>
        </w:rPr>
      </w:pPr>
    </w:p>
    <w:p w14:paraId="26D7FAE8" w14:textId="77777777" w:rsidR="001005AE" w:rsidRPr="00CB2FA8" w:rsidRDefault="001005AE">
      <w:pPr>
        <w:ind w:left="0" w:hanging="2"/>
        <w:rPr>
          <w:highlight w:val="yellow"/>
          <w:lang w:val="pt-BR"/>
        </w:rPr>
      </w:pPr>
    </w:p>
    <w:p w14:paraId="46C16EEC" w14:textId="77777777" w:rsidR="001005AE" w:rsidRPr="00CB2FA8" w:rsidRDefault="001005AE">
      <w:pPr>
        <w:ind w:left="0" w:hanging="2"/>
        <w:rPr>
          <w:highlight w:val="yellow"/>
          <w:lang w:val="pt-BR"/>
        </w:rPr>
      </w:pPr>
    </w:p>
    <w:p w14:paraId="05C92902" w14:textId="77777777" w:rsidR="001005AE" w:rsidRPr="00CB2FA8" w:rsidRDefault="001005AE">
      <w:pPr>
        <w:ind w:left="0" w:hanging="2"/>
        <w:rPr>
          <w:highlight w:val="yellow"/>
          <w:lang w:val="pt-BR"/>
        </w:rPr>
      </w:pPr>
    </w:p>
    <w:p w14:paraId="1136D9F7" w14:textId="77777777" w:rsidR="001005AE" w:rsidRPr="00CB2FA8" w:rsidRDefault="001005AE">
      <w:pPr>
        <w:ind w:left="0" w:hanging="2"/>
        <w:rPr>
          <w:highlight w:val="yellow"/>
          <w:lang w:val="pt-BR"/>
        </w:rPr>
      </w:pPr>
    </w:p>
    <w:p w14:paraId="0054A0F7" w14:textId="77777777" w:rsidR="001005AE" w:rsidRPr="00CB2FA8" w:rsidRDefault="001005AE">
      <w:pPr>
        <w:ind w:left="0" w:hanging="2"/>
        <w:rPr>
          <w:highlight w:val="yellow"/>
          <w:lang w:val="pt-BR"/>
        </w:rPr>
      </w:pPr>
    </w:p>
    <w:p w14:paraId="49AFDB1A" w14:textId="77777777" w:rsidR="001005AE" w:rsidRPr="00CB2FA8" w:rsidRDefault="001005AE">
      <w:pPr>
        <w:ind w:left="0" w:hanging="2"/>
        <w:rPr>
          <w:highlight w:val="yellow"/>
          <w:lang w:val="pt-BR"/>
        </w:rPr>
      </w:pPr>
    </w:p>
    <w:p w14:paraId="7A755733" w14:textId="77777777" w:rsidR="001005AE" w:rsidRPr="00CB2FA8" w:rsidRDefault="001005AE">
      <w:pPr>
        <w:ind w:left="0" w:hanging="2"/>
        <w:rPr>
          <w:highlight w:val="yellow"/>
          <w:lang w:val="pt-BR"/>
        </w:rPr>
      </w:pPr>
    </w:p>
    <w:p w14:paraId="029F3731" w14:textId="77777777" w:rsidR="001005AE" w:rsidRPr="00CB2FA8" w:rsidRDefault="001005AE">
      <w:pPr>
        <w:ind w:left="0" w:hanging="2"/>
        <w:rPr>
          <w:highlight w:val="yellow"/>
          <w:lang w:val="pt-BR"/>
        </w:rPr>
      </w:pPr>
    </w:p>
    <w:p w14:paraId="3115096D" w14:textId="77777777" w:rsidR="001005AE" w:rsidRDefault="00C47C26">
      <w:pPr>
        <w:ind w:left="0" w:hanging="2"/>
        <w:rPr>
          <w:u w:val="single"/>
        </w:rPr>
      </w:pPr>
      <w:r>
        <w:rPr>
          <w:b/>
          <w:u w:val="single"/>
        </w:rPr>
        <w:lastRenderedPageBreak/>
        <w:t>BACKLOG DO PRODUTO</w:t>
      </w:r>
    </w:p>
    <w:p w14:paraId="0F175E0A" w14:textId="77777777" w:rsidR="001005AE" w:rsidRDefault="001005AE">
      <w:pPr>
        <w:ind w:left="0" w:hanging="2"/>
        <w:rPr>
          <w:highlight w:val="yellow"/>
        </w:rPr>
      </w:pPr>
    </w:p>
    <w:tbl>
      <w:tblPr>
        <w:tblStyle w:val="ae"/>
        <w:tblW w:w="93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4"/>
        <w:gridCol w:w="4606"/>
        <w:gridCol w:w="1704"/>
        <w:gridCol w:w="1985"/>
      </w:tblGrid>
      <w:tr w:rsidR="001005AE" w14:paraId="072721F4" w14:textId="77777777">
        <w:trPr>
          <w:trHeight w:val="584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7F5C09" w14:textId="77777777" w:rsidR="001005AE" w:rsidRDefault="00C47C26">
            <w:pPr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FA73CD" w14:textId="77777777" w:rsidR="001005AE" w:rsidRDefault="00C47C26">
            <w:pPr>
              <w:ind w:left="0" w:hanging="2"/>
              <w:jc w:val="center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Descrição</w:t>
            </w:r>
            <w:proofErr w:type="spellEnd"/>
            <w:r>
              <w:rPr>
                <w:b/>
                <w:color w:val="FFFFFF"/>
              </w:rPr>
              <w:t xml:space="preserve"> de </w:t>
            </w:r>
            <w:proofErr w:type="spellStart"/>
            <w:r>
              <w:rPr>
                <w:b/>
                <w:color w:val="FFFFFF"/>
              </w:rPr>
              <w:t>Histórias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1395199" w14:textId="77777777" w:rsidR="001005AE" w:rsidRDefault="00C47C26">
            <w:pPr>
              <w:ind w:left="0" w:hanging="2"/>
              <w:jc w:val="center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Funcionalidades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</w:tcPr>
          <w:p w14:paraId="5EFC110E" w14:textId="77777777" w:rsidR="001005AE" w:rsidRDefault="00C47C26">
            <w:pPr>
              <w:ind w:left="0" w:hanging="2"/>
              <w:jc w:val="center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Priorização</w:t>
            </w:r>
            <w:proofErr w:type="spellEnd"/>
          </w:p>
        </w:tc>
      </w:tr>
      <w:tr w:rsidR="001005AE" w14:paraId="3E581630" w14:textId="77777777">
        <w:trPr>
          <w:trHeight w:val="30"/>
        </w:trPr>
        <w:tc>
          <w:tcPr>
            <w:tcW w:w="1064" w:type="dxa"/>
            <w:tcBorders>
              <w:top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4E3548" w14:textId="77777777" w:rsidR="001005AE" w:rsidRDefault="00C47C26">
            <w:pPr>
              <w:ind w:left="0" w:hanging="2"/>
            </w:pPr>
            <w:r>
              <w:t>H1</w:t>
            </w:r>
          </w:p>
        </w:tc>
        <w:tc>
          <w:tcPr>
            <w:tcW w:w="4606" w:type="dxa"/>
            <w:tcBorders>
              <w:top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5EC200" w14:textId="2C346855" w:rsidR="001005AE" w:rsidRPr="00CB2FA8" w:rsidRDefault="00C47C26">
            <w:pPr>
              <w:ind w:left="0" w:hanging="2"/>
              <w:rPr>
                <w:lang w:val="pt-BR"/>
              </w:rPr>
            </w:pPr>
            <w:r w:rsidRPr="00CB2FA8">
              <w:rPr>
                <w:lang w:val="pt-BR"/>
              </w:rPr>
              <w:t xml:space="preserve">Eu como </w:t>
            </w:r>
            <w:r w:rsidR="00867680" w:rsidRPr="00CB2FA8">
              <w:rPr>
                <w:lang w:val="pt-BR"/>
              </w:rPr>
              <w:t xml:space="preserve">policial administrativo </w:t>
            </w:r>
            <w:r w:rsidRPr="00CB2FA8">
              <w:rPr>
                <w:lang w:val="pt-BR"/>
              </w:rPr>
              <w:t>gostaria de registrar uma ocorrência no sistema para que o crime seja catalogado.</w:t>
            </w:r>
          </w:p>
        </w:tc>
        <w:tc>
          <w:tcPr>
            <w:tcW w:w="1704" w:type="dxa"/>
            <w:tcBorders>
              <w:top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4578B5" w14:textId="77777777" w:rsidR="001005AE" w:rsidRDefault="00C47C26">
            <w:pPr>
              <w:ind w:left="0" w:hanging="2"/>
            </w:pPr>
            <w:r>
              <w:t>RF1</w:t>
            </w:r>
          </w:p>
        </w:tc>
        <w:tc>
          <w:tcPr>
            <w:tcW w:w="1985" w:type="dxa"/>
            <w:tcBorders>
              <w:top w:val="nil"/>
            </w:tcBorders>
          </w:tcPr>
          <w:p w14:paraId="14348828" w14:textId="77777777" w:rsidR="001005AE" w:rsidRDefault="00C47C26">
            <w:pPr>
              <w:ind w:left="0" w:hanging="2"/>
            </w:pPr>
            <w:r>
              <w:t xml:space="preserve"> 1</w:t>
            </w:r>
          </w:p>
        </w:tc>
      </w:tr>
      <w:tr w:rsidR="001005AE" w14:paraId="0B022CA2" w14:textId="77777777">
        <w:trPr>
          <w:trHeight w:val="21"/>
        </w:trPr>
        <w:tc>
          <w:tcPr>
            <w:tcW w:w="106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57F6FE" w14:textId="77777777" w:rsidR="001005AE" w:rsidRDefault="00C47C26">
            <w:pPr>
              <w:ind w:left="0" w:hanging="2"/>
            </w:pPr>
            <w:r>
              <w:t>H2</w:t>
            </w:r>
          </w:p>
        </w:tc>
        <w:tc>
          <w:tcPr>
            <w:tcW w:w="460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AB5A05" w14:textId="3A3EA8B4" w:rsidR="001005AE" w:rsidRPr="00CB2FA8" w:rsidRDefault="00C47C26">
            <w:pPr>
              <w:ind w:left="0" w:hanging="2"/>
              <w:rPr>
                <w:lang w:val="pt-BR"/>
              </w:rPr>
            </w:pPr>
            <w:r w:rsidRPr="00CB2FA8">
              <w:rPr>
                <w:lang w:val="pt-BR"/>
              </w:rPr>
              <w:t xml:space="preserve">Eu como </w:t>
            </w:r>
            <w:r w:rsidR="00867680" w:rsidRPr="00CB2FA8">
              <w:rPr>
                <w:lang w:val="pt-BR"/>
              </w:rPr>
              <w:t xml:space="preserve">policial administrativo </w:t>
            </w:r>
            <w:r w:rsidRPr="00CB2FA8">
              <w:rPr>
                <w:lang w:val="pt-BR"/>
              </w:rPr>
              <w:t>gostaria de editar os dados de uma ocorrência no sistema para atualizar ou corrigir a situação de uma ocorrência.</w:t>
            </w:r>
          </w:p>
        </w:tc>
        <w:tc>
          <w:tcPr>
            <w:tcW w:w="170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A9534C" w14:textId="77777777" w:rsidR="001005AE" w:rsidRDefault="00C47C26">
            <w:pPr>
              <w:ind w:left="0" w:hanging="2"/>
            </w:pPr>
            <w:r>
              <w:t>RF1</w:t>
            </w:r>
          </w:p>
        </w:tc>
        <w:tc>
          <w:tcPr>
            <w:tcW w:w="1985" w:type="dxa"/>
          </w:tcPr>
          <w:p w14:paraId="17ED7084" w14:textId="77777777" w:rsidR="001005AE" w:rsidRDefault="00C47C26">
            <w:pPr>
              <w:ind w:left="0" w:hanging="2"/>
            </w:pPr>
            <w:r>
              <w:t>1</w:t>
            </w:r>
          </w:p>
        </w:tc>
      </w:tr>
      <w:tr w:rsidR="001005AE" w14:paraId="0DB18A3D" w14:textId="77777777">
        <w:trPr>
          <w:trHeight w:val="21"/>
        </w:trPr>
        <w:tc>
          <w:tcPr>
            <w:tcW w:w="106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76EA90" w14:textId="77777777" w:rsidR="001005AE" w:rsidRDefault="00C47C26">
            <w:pPr>
              <w:ind w:left="0" w:hanging="2"/>
            </w:pPr>
            <w:r>
              <w:t>H3</w:t>
            </w:r>
          </w:p>
        </w:tc>
        <w:tc>
          <w:tcPr>
            <w:tcW w:w="460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117A7F" w14:textId="38D9A3EE" w:rsidR="001005AE" w:rsidRPr="00AB0FD7" w:rsidRDefault="00C47C26">
            <w:pPr>
              <w:ind w:left="0" w:hanging="2"/>
              <w:rPr>
                <w:lang w:val="pt-BR"/>
              </w:rPr>
            </w:pPr>
            <w:r w:rsidRPr="00AB0FD7">
              <w:rPr>
                <w:lang w:val="pt-BR"/>
              </w:rPr>
              <w:t xml:space="preserve">Eu como </w:t>
            </w:r>
            <w:r w:rsidR="00867680" w:rsidRPr="00CB2FA8">
              <w:rPr>
                <w:lang w:val="pt-BR"/>
              </w:rPr>
              <w:t xml:space="preserve">policial administrativo </w:t>
            </w:r>
            <w:r w:rsidRPr="00AB0FD7">
              <w:rPr>
                <w:lang w:val="pt-BR"/>
              </w:rPr>
              <w:t>gostaria de poder deletar uma ocorrência no sistema para casos em que a ocorrência tenha sido registrada equivocadamente.</w:t>
            </w:r>
          </w:p>
        </w:tc>
        <w:tc>
          <w:tcPr>
            <w:tcW w:w="170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950811" w14:textId="77777777" w:rsidR="001005AE" w:rsidRDefault="00C47C26">
            <w:pPr>
              <w:ind w:left="0" w:hanging="2"/>
            </w:pPr>
            <w:r>
              <w:t>RF1</w:t>
            </w:r>
          </w:p>
        </w:tc>
        <w:tc>
          <w:tcPr>
            <w:tcW w:w="1985" w:type="dxa"/>
          </w:tcPr>
          <w:p w14:paraId="5B635B47" w14:textId="77777777" w:rsidR="001005AE" w:rsidRDefault="00C47C26">
            <w:pPr>
              <w:ind w:left="0" w:hanging="2"/>
            </w:pPr>
            <w:r>
              <w:t>1</w:t>
            </w:r>
          </w:p>
        </w:tc>
      </w:tr>
      <w:tr w:rsidR="001005AE" w14:paraId="079F0BBD" w14:textId="77777777">
        <w:trPr>
          <w:trHeight w:val="21"/>
        </w:trPr>
        <w:tc>
          <w:tcPr>
            <w:tcW w:w="106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10F8A9" w14:textId="77777777" w:rsidR="001005AE" w:rsidRDefault="00C47C26">
            <w:pPr>
              <w:ind w:left="0" w:hanging="2"/>
            </w:pPr>
            <w:r>
              <w:t>H4</w:t>
            </w:r>
          </w:p>
        </w:tc>
        <w:tc>
          <w:tcPr>
            <w:tcW w:w="460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205591" w14:textId="1398BE41" w:rsidR="001005AE" w:rsidRPr="00CB2FA8" w:rsidRDefault="00C47C26">
            <w:pPr>
              <w:ind w:left="0" w:hanging="2"/>
              <w:rPr>
                <w:lang w:val="pt-BR"/>
              </w:rPr>
            </w:pPr>
            <w:r w:rsidRPr="00CB2FA8">
              <w:rPr>
                <w:lang w:val="pt-BR"/>
              </w:rPr>
              <w:t xml:space="preserve">Eu como </w:t>
            </w:r>
            <w:r w:rsidR="00867680" w:rsidRPr="00CB2FA8">
              <w:rPr>
                <w:lang w:val="pt-BR"/>
              </w:rPr>
              <w:t xml:space="preserve">policial </w:t>
            </w:r>
            <w:r w:rsidRPr="00CB2FA8">
              <w:rPr>
                <w:lang w:val="pt-BR"/>
              </w:rPr>
              <w:t>gostaria de poder consultar os dados de uma ocorrência no sistema para averiguação e investigação do crime.</w:t>
            </w:r>
          </w:p>
        </w:tc>
        <w:tc>
          <w:tcPr>
            <w:tcW w:w="170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7F8459" w14:textId="77777777" w:rsidR="001005AE" w:rsidRDefault="00C47C26">
            <w:pPr>
              <w:ind w:left="0" w:hanging="2"/>
            </w:pPr>
            <w:r>
              <w:t>RF2</w:t>
            </w:r>
          </w:p>
        </w:tc>
        <w:tc>
          <w:tcPr>
            <w:tcW w:w="1985" w:type="dxa"/>
          </w:tcPr>
          <w:p w14:paraId="7F054117" w14:textId="77777777" w:rsidR="001005AE" w:rsidRDefault="00C47C26">
            <w:pPr>
              <w:ind w:left="0" w:hanging="2"/>
            </w:pPr>
            <w:r>
              <w:t>1</w:t>
            </w:r>
          </w:p>
        </w:tc>
      </w:tr>
      <w:tr w:rsidR="001005AE" w14:paraId="0D69DFF3" w14:textId="77777777">
        <w:trPr>
          <w:trHeight w:val="21"/>
        </w:trPr>
        <w:tc>
          <w:tcPr>
            <w:tcW w:w="106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921937" w14:textId="77777777" w:rsidR="001005AE" w:rsidRDefault="00C47C26">
            <w:pPr>
              <w:ind w:left="0" w:hanging="2"/>
            </w:pPr>
            <w:r>
              <w:t>H5</w:t>
            </w:r>
          </w:p>
        </w:tc>
        <w:tc>
          <w:tcPr>
            <w:tcW w:w="460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DE3EBB" w14:textId="0D9E791B" w:rsidR="001005AE" w:rsidRPr="00CB2FA8" w:rsidRDefault="00C47C26">
            <w:pPr>
              <w:ind w:left="0" w:hanging="2"/>
              <w:rPr>
                <w:lang w:val="pt-BR"/>
              </w:rPr>
            </w:pPr>
            <w:r w:rsidRPr="00CB2FA8">
              <w:rPr>
                <w:lang w:val="pt-BR"/>
              </w:rPr>
              <w:t xml:space="preserve">Eu como </w:t>
            </w:r>
            <w:r w:rsidR="00867680" w:rsidRPr="00CB2FA8">
              <w:rPr>
                <w:lang w:val="pt-BR"/>
              </w:rPr>
              <w:t xml:space="preserve">policial </w:t>
            </w:r>
            <w:r w:rsidRPr="00CB2FA8">
              <w:rPr>
                <w:lang w:val="pt-BR"/>
              </w:rPr>
              <w:t>gostaria de poder consultar o mapa de ocorrências para obter um panorama dos crimes em uma área.</w:t>
            </w:r>
          </w:p>
        </w:tc>
        <w:tc>
          <w:tcPr>
            <w:tcW w:w="170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194734" w14:textId="77777777" w:rsidR="001005AE" w:rsidRDefault="00C47C26">
            <w:pPr>
              <w:ind w:left="0" w:hanging="2"/>
            </w:pPr>
            <w:r>
              <w:t>RF3</w:t>
            </w:r>
          </w:p>
        </w:tc>
        <w:tc>
          <w:tcPr>
            <w:tcW w:w="1985" w:type="dxa"/>
          </w:tcPr>
          <w:p w14:paraId="27CD635E" w14:textId="77777777" w:rsidR="001005AE" w:rsidRDefault="00C47C26">
            <w:pPr>
              <w:ind w:left="0" w:hanging="2"/>
            </w:pPr>
            <w:r>
              <w:t>1</w:t>
            </w:r>
          </w:p>
        </w:tc>
      </w:tr>
      <w:tr w:rsidR="001005AE" w14:paraId="35720806" w14:textId="77777777">
        <w:trPr>
          <w:trHeight w:val="21"/>
        </w:trPr>
        <w:tc>
          <w:tcPr>
            <w:tcW w:w="106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C115BD" w14:textId="77777777" w:rsidR="001005AE" w:rsidRDefault="00C47C26">
            <w:pPr>
              <w:ind w:left="0" w:hanging="2"/>
            </w:pPr>
            <w:r>
              <w:t>H6</w:t>
            </w:r>
          </w:p>
        </w:tc>
        <w:tc>
          <w:tcPr>
            <w:tcW w:w="460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6BD0CB" w14:textId="77777777" w:rsidR="001005AE" w:rsidRPr="00CB2FA8" w:rsidRDefault="00C47C26">
            <w:pPr>
              <w:ind w:left="0" w:hanging="2"/>
              <w:rPr>
                <w:lang w:val="pt-BR"/>
              </w:rPr>
            </w:pPr>
            <w:r w:rsidRPr="00CB2FA8">
              <w:rPr>
                <w:lang w:val="pt-BR"/>
              </w:rPr>
              <w:t>Eu como policial administrativo gostaria de poder registrar agentes da polícia no sistema para criar uma lista de policiais em campo disponíveis.</w:t>
            </w:r>
          </w:p>
        </w:tc>
        <w:tc>
          <w:tcPr>
            <w:tcW w:w="170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35F37B" w14:textId="77777777" w:rsidR="001005AE" w:rsidRDefault="00C47C26">
            <w:pPr>
              <w:ind w:left="0" w:hanging="2"/>
            </w:pPr>
            <w:r>
              <w:t>RF4</w:t>
            </w:r>
          </w:p>
        </w:tc>
        <w:tc>
          <w:tcPr>
            <w:tcW w:w="1985" w:type="dxa"/>
          </w:tcPr>
          <w:p w14:paraId="56CA9990" w14:textId="77777777" w:rsidR="001005AE" w:rsidRDefault="00C47C26">
            <w:pPr>
              <w:ind w:left="0" w:hanging="2"/>
            </w:pPr>
            <w:r>
              <w:t>2</w:t>
            </w:r>
          </w:p>
        </w:tc>
      </w:tr>
      <w:tr w:rsidR="001005AE" w14:paraId="5C3F54CF" w14:textId="77777777">
        <w:trPr>
          <w:trHeight w:val="21"/>
        </w:trPr>
        <w:tc>
          <w:tcPr>
            <w:tcW w:w="106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AA986E" w14:textId="77777777" w:rsidR="001005AE" w:rsidRDefault="00C47C26">
            <w:pPr>
              <w:ind w:left="0" w:hanging="2"/>
            </w:pPr>
            <w:r>
              <w:t>H7</w:t>
            </w:r>
          </w:p>
        </w:tc>
        <w:tc>
          <w:tcPr>
            <w:tcW w:w="460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A6B464" w14:textId="77777777" w:rsidR="001005AE" w:rsidRPr="00CB2FA8" w:rsidRDefault="00C47C26">
            <w:pPr>
              <w:ind w:left="0" w:hanging="2"/>
              <w:rPr>
                <w:lang w:val="pt-BR"/>
              </w:rPr>
            </w:pPr>
            <w:r w:rsidRPr="00CB2FA8">
              <w:rPr>
                <w:lang w:val="pt-BR"/>
              </w:rPr>
              <w:t>Eu como policial administrativo gostaria de editar os dados dos agentes no sistema para atualizar informações sobre o policial.</w:t>
            </w:r>
          </w:p>
        </w:tc>
        <w:tc>
          <w:tcPr>
            <w:tcW w:w="170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6320B1" w14:textId="77777777" w:rsidR="001005AE" w:rsidRDefault="00C47C26">
            <w:pPr>
              <w:ind w:left="0" w:hanging="2"/>
            </w:pPr>
            <w:r>
              <w:t>RF4</w:t>
            </w:r>
          </w:p>
        </w:tc>
        <w:tc>
          <w:tcPr>
            <w:tcW w:w="1985" w:type="dxa"/>
          </w:tcPr>
          <w:p w14:paraId="70EA0143" w14:textId="77777777" w:rsidR="001005AE" w:rsidRDefault="00C47C26">
            <w:pPr>
              <w:ind w:left="0" w:hanging="2"/>
            </w:pPr>
            <w:r>
              <w:t>2</w:t>
            </w:r>
          </w:p>
        </w:tc>
      </w:tr>
      <w:tr w:rsidR="001005AE" w14:paraId="52566572" w14:textId="77777777">
        <w:trPr>
          <w:trHeight w:val="21"/>
        </w:trPr>
        <w:tc>
          <w:tcPr>
            <w:tcW w:w="106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A57194" w14:textId="77777777" w:rsidR="001005AE" w:rsidRDefault="00C47C26">
            <w:pPr>
              <w:ind w:left="0" w:hanging="2"/>
            </w:pPr>
            <w:r>
              <w:t>H8</w:t>
            </w:r>
          </w:p>
        </w:tc>
        <w:tc>
          <w:tcPr>
            <w:tcW w:w="460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02EF37" w14:textId="77777777" w:rsidR="001005AE" w:rsidRPr="00CB2FA8" w:rsidRDefault="00C47C26">
            <w:pPr>
              <w:ind w:left="0" w:hanging="2"/>
              <w:rPr>
                <w:lang w:val="pt-BR"/>
              </w:rPr>
            </w:pPr>
            <w:r w:rsidRPr="00CB2FA8">
              <w:rPr>
                <w:lang w:val="pt-BR"/>
              </w:rPr>
              <w:t>Eu como policial administrativo gostaria de poder remover agentes do sistema caso o agente não esteja mais disponível.</w:t>
            </w:r>
          </w:p>
        </w:tc>
        <w:tc>
          <w:tcPr>
            <w:tcW w:w="170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9FF084" w14:textId="77777777" w:rsidR="001005AE" w:rsidRDefault="00C47C26">
            <w:pPr>
              <w:ind w:left="0" w:hanging="2"/>
            </w:pPr>
            <w:r>
              <w:t>RF4</w:t>
            </w:r>
          </w:p>
        </w:tc>
        <w:tc>
          <w:tcPr>
            <w:tcW w:w="1985" w:type="dxa"/>
          </w:tcPr>
          <w:p w14:paraId="3BDAC222" w14:textId="77777777" w:rsidR="001005AE" w:rsidRDefault="00C47C26">
            <w:pPr>
              <w:ind w:left="0" w:hanging="2"/>
            </w:pPr>
            <w:r>
              <w:t>2</w:t>
            </w:r>
          </w:p>
        </w:tc>
      </w:tr>
      <w:tr w:rsidR="001005AE" w14:paraId="152C94CB" w14:textId="77777777">
        <w:trPr>
          <w:trHeight w:val="21"/>
        </w:trPr>
        <w:tc>
          <w:tcPr>
            <w:tcW w:w="106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7EB11C" w14:textId="77777777" w:rsidR="001005AE" w:rsidRDefault="00C47C26">
            <w:pPr>
              <w:ind w:left="0" w:hanging="2"/>
            </w:pPr>
            <w:r>
              <w:t>H9</w:t>
            </w:r>
          </w:p>
        </w:tc>
        <w:tc>
          <w:tcPr>
            <w:tcW w:w="460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5D7230" w14:textId="77777777" w:rsidR="001005AE" w:rsidRPr="00CB2FA8" w:rsidRDefault="00C47C26">
            <w:pPr>
              <w:ind w:left="0" w:hanging="2"/>
              <w:rPr>
                <w:lang w:val="pt-BR"/>
              </w:rPr>
            </w:pPr>
            <w:r w:rsidRPr="00CB2FA8">
              <w:rPr>
                <w:lang w:val="pt-BR"/>
              </w:rPr>
              <w:t>Eu como policial administrativo gostaria de poder consultar agentes no sistema para verificar quais agentes estão disponíveis.</w:t>
            </w:r>
          </w:p>
        </w:tc>
        <w:tc>
          <w:tcPr>
            <w:tcW w:w="170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F26E4F" w14:textId="77777777" w:rsidR="001005AE" w:rsidRDefault="00C47C26">
            <w:pPr>
              <w:ind w:left="0" w:hanging="2"/>
            </w:pPr>
            <w:r>
              <w:t>RF5</w:t>
            </w:r>
          </w:p>
        </w:tc>
        <w:tc>
          <w:tcPr>
            <w:tcW w:w="1985" w:type="dxa"/>
          </w:tcPr>
          <w:p w14:paraId="007EA27F" w14:textId="77777777" w:rsidR="001005AE" w:rsidRDefault="00C47C26">
            <w:pPr>
              <w:ind w:left="0" w:hanging="2"/>
            </w:pPr>
            <w:r>
              <w:t>2</w:t>
            </w:r>
          </w:p>
        </w:tc>
      </w:tr>
      <w:tr w:rsidR="001005AE" w14:paraId="29F1C590" w14:textId="77777777">
        <w:trPr>
          <w:trHeight w:val="21"/>
        </w:trPr>
        <w:tc>
          <w:tcPr>
            <w:tcW w:w="106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54DB21" w14:textId="77777777" w:rsidR="001005AE" w:rsidRDefault="00C47C26">
            <w:pPr>
              <w:ind w:left="0" w:hanging="2"/>
            </w:pPr>
            <w:r>
              <w:t>H10</w:t>
            </w:r>
          </w:p>
        </w:tc>
        <w:tc>
          <w:tcPr>
            <w:tcW w:w="460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676CD9" w14:textId="77777777" w:rsidR="001005AE" w:rsidRPr="00CB2FA8" w:rsidRDefault="00C47C26">
            <w:pPr>
              <w:ind w:left="0" w:hanging="2"/>
              <w:rPr>
                <w:b/>
                <w:lang w:val="pt-BR"/>
              </w:rPr>
            </w:pPr>
            <w:r w:rsidRPr="00CB2FA8">
              <w:rPr>
                <w:lang w:val="pt-BR"/>
              </w:rPr>
              <w:t xml:space="preserve">Eu como policial administrativo gostaria de poder associar um agente em campo à </w:t>
            </w:r>
            <w:r w:rsidRPr="00CB2FA8">
              <w:rPr>
                <w:lang w:val="pt-BR"/>
              </w:rPr>
              <w:lastRenderedPageBreak/>
              <w:t>ocorrência para que o policial se torne o responsável pela investigação.</w:t>
            </w:r>
          </w:p>
        </w:tc>
        <w:tc>
          <w:tcPr>
            <w:tcW w:w="170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C7998D" w14:textId="77777777" w:rsidR="001005AE" w:rsidRDefault="00C47C26">
            <w:pPr>
              <w:ind w:left="0" w:hanging="2"/>
            </w:pPr>
            <w:r>
              <w:lastRenderedPageBreak/>
              <w:t>RF6</w:t>
            </w:r>
          </w:p>
        </w:tc>
        <w:tc>
          <w:tcPr>
            <w:tcW w:w="1985" w:type="dxa"/>
          </w:tcPr>
          <w:p w14:paraId="6A5A6C18" w14:textId="77777777" w:rsidR="001005AE" w:rsidRDefault="00C47C26">
            <w:pPr>
              <w:ind w:left="0" w:hanging="2"/>
            </w:pPr>
            <w:r>
              <w:t>1</w:t>
            </w:r>
          </w:p>
        </w:tc>
      </w:tr>
    </w:tbl>
    <w:p w14:paraId="3B34EDEB" w14:textId="77777777" w:rsidR="001005AE" w:rsidRDefault="001005AE" w:rsidP="00552E55">
      <w:pPr>
        <w:spacing w:line="240" w:lineRule="auto"/>
        <w:ind w:leftChars="0" w:left="0" w:firstLineChars="0" w:firstLine="0"/>
        <w:rPr>
          <w:highlight w:val="yellow"/>
        </w:rPr>
      </w:pPr>
      <w:bookmarkStart w:id="5" w:name="_heading=h.2et92p0" w:colFirst="0" w:colLast="0"/>
      <w:bookmarkEnd w:id="5"/>
    </w:p>
    <w:p w14:paraId="78982A95" w14:textId="77777777" w:rsidR="001005AE" w:rsidRDefault="001005AE" w:rsidP="00552E55">
      <w:pPr>
        <w:ind w:leftChars="0" w:left="0" w:firstLineChars="0" w:firstLine="0"/>
        <w:rPr>
          <w:highlight w:val="yellow"/>
        </w:rPr>
      </w:pPr>
    </w:p>
    <w:p w14:paraId="00A68AA6" w14:textId="77777777" w:rsidR="001005AE" w:rsidRDefault="00C47C26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proofErr w:type="spellStart"/>
      <w:r>
        <w:rPr>
          <w:b/>
          <w:i/>
          <w:color w:val="000000"/>
          <w:sz w:val="28"/>
          <w:szCs w:val="28"/>
        </w:rPr>
        <w:t>Definir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Escopo</w:t>
      </w:r>
      <w:proofErr w:type="spellEnd"/>
      <w:r>
        <w:rPr>
          <w:b/>
          <w:i/>
          <w:color w:val="000000"/>
          <w:sz w:val="28"/>
          <w:szCs w:val="28"/>
        </w:rPr>
        <w:t xml:space="preserve"> do </w:t>
      </w:r>
      <w:proofErr w:type="spellStart"/>
      <w:r>
        <w:rPr>
          <w:b/>
          <w:i/>
          <w:color w:val="000000"/>
          <w:sz w:val="28"/>
          <w:szCs w:val="28"/>
        </w:rPr>
        <w:t>Projeto</w:t>
      </w:r>
      <w:proofErr w:type="spellEnd"/>
      <w:r>
        <w:rPr>
          <w:b/>
          <w:i/>
          <w:color w:val="000000"/>
          <w:sz w:val="28"/>
          <w:szCs w:val="28"/>
        </w:rPr>
        <w:t xml:space="preserve"> – EAP</w:t>
      </w:r>
    </w:p>
    <w:p w14:paraId="1021A0CE" w14:textId="77777777" w:rsidR="001005AE" w:rsidRDefault="001005AE">
      <w:pPr>
        <w:ind w:left="0" w:hanging="2"/>
      </w:pPr>
    </w:p>
    <w:p w14:paraId="7522AF8A" w14:textId="77777777" w:rsidR="001005AE" w:rsidRDefault="00C47C26">
      <w:pPr>
        <w:ind w:left="0" w:hanging="2"/>
      </w:pPr>
      <w:r>
        <w:rPr>
          <w:noProof/>
        </w:rPr>
        <w:drawing>
          <wp:inline distT="114300" distB="114300" distL="114300" distR="114300" wp14:anchorId="6BBDB321" wp14:editId="678DD6A6">
            <wp:extent cx="6286871" cy="2067047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871" cy="20670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B52905" w14:textId="77777777" w:rsidR="001005AE" w:rsidRDefault="001005AE">
      <w:pPr>
        <w:ind w:left="0" w:hanging="2"/>
      </w:pPr>
      <w:bookmarkStart w:id="6" w:name="_heading=h.tyjcwt" w:colFirst="0" w:colLast="0"/>
      <w:bookmarkEnd w:id="6"/>
    </w:p>
    <w:p w14:paraId="16F38BFF" w14:textId="77777777" w:rsidR="001005AE" w:rsidRDefault="00C47C26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proofErr w:type="spellStart"/>
      <w:r>
        <w:rPr>
          <w:b/>
          <w:i/>
          <w:color w:val="000000"/>
          <w:sz w:val="28"/>
          <w:szCs w:val="28"/>
        </w:rPr>
        <w:lastRenderedPageBreak/>
        <w:t>Estimar</w:t>
      </w:r>
      <w:proofErr w:type="spellEnd"/>
      <w:r>
        <w:rPr>
          <w:b/>
          <w:i/>
          <w:color w:val="000000"/>
          <w:sz w:val="28"/>
          <w:szCs w:val="28"/>
        </w:rPr>
        <w:t xml:space="preserve">: </w:t>
      </w:r>
      <w:proofErr w:type="spellStart"/>
      <w:r>
        <w:rPr>
          <w:b/>
          <w:i/>
          <w:color w:val="000000"/>
          <w:sz w:val="28"/>
          <w:szCs w:val="28"/>
        </w:rPr>
        <w:t>Métrica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Pontos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por</w:t>
      </w:r>
      <w:proofErr w:type="spellEnd"/>
      <w:r>
        <w:rPr>
          <w:b/>
          <w:i/>
          <w:color w:val="000000"/>
          <w:sz w:val="28"/>
          <w:szCs w:val="28"/>
        </w:rPr>
        <w:t xml:space="preserve"> Casos de </w:t>
      </w:r>
      <w:proofErr w:type="spellStart"/>
      <w:r>
        <w:rPr>
          <w:b/>
          <w:i/>
          <w:color w:val="000000"/>
          <w:sz w:val="28"/>
          <w:szCs w:val="28"/>
        </w:rPr>
        <w:t>Uso</w:t>
      </w:r>
      <w:proofErr w:type="spellEnd"/>
      <w:r>
        <w:rPr>
          <w:b/>
          <w:i/>
          <w:color w:val="000000"/>
          <w:sz w:val="28"/>
          <w:szCs w:val="28"/>
        </w:rPr>
        <w:t xml:space="preserve"> – PUC</w:t>
      </w:r>
    </w:p>
    <w:p w14:paraId="184E6DB0" w14:textId="48150A42" w:rsidR="001005AE" w:rsidRDefault="001005AE" w:rsidP="004411B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b/>
          <w:i/>
          <w:sz w:val="28"/>
          <w:szCs w:val="28"/>
        </w:rPr>
      </w:pPr>
    </w:p>
    <w:p w14:paraId="13D2A752" w14:textId="7F0FD667" w:rsidR="001005AE" w:rsidRDefault="007E206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7772A559" wp14:editId="51D54DA0">
            <wp:extent cx="5724525" cy="3819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9B8FA" w14:textId="77777777" w:rsidR="001005AE" w:rsidRDefault="001005AE">
      <w:pPr>
        <w:ind w:left="0" w:hanging="2"/>
      </w:pPr>
    </w:p>
    <w:p w14:paraId="59EA0D89" w14:textId="77777777" w:rsidR="001005AE" w:rsidRDefault="001005AE">
      <w:pPr>
        <w:ind w:left="0" w:hanging="2"/>
      </w:pPr>
    </w:p>
    <w:p w14:paraId="03161BE3" w14:textId="77777777" w:rsidR="001005AE" w:rsidRDefault="001005AE">
      <w:pPr>
        <w:ind w:left="0" w:hanging="2"/>
      </w:pPr>
    </w:p>
    <w:tbl>
      <w:tblPr>
        <w:tblStyle w:val="af"/>
        <w:tblW w:w="9339" w:type="dxa"/>
        <w:tblInd w:w="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382"/>
        <w:gridCol w:w="994"/>
        <w:gridCol w:w="899"/>
        <w:gridCol w:w="1072"/>
        <w:gridCol w:w="1317"/>
        <w:gridCol w:w="705"/>
        <w:gridCol w:w="1182"/>
        <w:gridCol w:w="544"/>
        <w:gridCol w:w="550"/>
        <w:gridCol w:w="694"/>
      </w:tblGrid>
      <w:tr w:rsidR="001005AE" w14:paraId="36F9FB84" w14:textId="77777777">
        <w:trPr>
          <w:trHeight w:val="532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88226" w14:textId="77777777" w:rsidR="001005AE" w:rsidRDefault="001005AE">
            <w:pPr>
              <w:ind w:left="0" w:hanging="2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5A580" w14:textId="77777777" w:rsidR="001005AE" w:rsidRDefault="00C47C26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Tipo de </w:t>
            </w:r>
            <w:proofErr w:type="spellStart"/>
            <w:r>
              <w:rPr>
                <w:b/>
                <w:i/>
                <w:sz w:val="20"/>
                <w:szCs w:val="20"/>
              </w:rPr>
              <w:t>interação</w:t>
            </w:r>
            <w:proofErr w:type="spellEnd"/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B0B18" w14:textId="77777777" w:rsidR="001005AE" w:rsidRDefault="00C47C26">
            <w:pPr>
              <w:ind w:left="0" w:hanging="2"/>
              <w:rPr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Regras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i/>
                <w:sz w:val="20"/>
                <w:szCs w:val="20"/>
              </w:rPr>
              <w:t>negócio</w:t>
            </w:r>
            <w:proofErr w:type="spellEnd"/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5639F" w14:textId="77777777" w:rsidR="001005AE" w:rsidRDefault="00C47C26">
            <w:pPr>
              <w:ind w:left="0" w:hanging="2"/>
              <w:rPr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Entidades</w:t>
            </w:r>
            <w:proofErr w:type="spellEnd"/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BA4AD" w14:textId="77777777" w:rsidR="001005AE" w:rsidRDefault="00C47C26">
            <w:pPr>
              <w:ind w:left="0" w:hanging="2"/>
              <w:rPr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Tipos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i/>
                <w:sz w:val="20"/>
                <w:szCs w:val="20"/>
              </w:rPr>
              <w:t>manipulação</w:t>
            </w:r>
            <w:proofErr w:type="spellEnd"/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9597D" w14:textId="77777777" w:rsidR="001005AE" w:rsidRDefault="00C47C26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PNAs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AE5AE" w14:textId="77777777" w:rsidR="001005AE" w:rsidRDefault="00C47C26">
            <w:pPr>
              <w:ind w:left="0" w:hanging="2"/>
              <w:rPr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Coeficiente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A12D0" w14:textId="77777777" w:rsidR="001005AE" w:rsidRDefault="00C47C26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PA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07DCA" w14:textId="77777777" w:rsidR="001005AE" w:rsidRDefault="00C47C26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DA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6B27B" w14:textId="77777777" w:rsidR="001005AE" w:rsidRDefault="00C47C26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PUC</w:t>
            </w:r>
          </w:p>
        </w:tc>
      </w:tr>
      <w:tr w:rsidR="001005AE" w14:paraId="6C7A90CA" w14:textId="77777777">
        <w:trPr>
          <w:trHeight w:val="7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2C0D5" w14:textId="5210F6F5" w:rsidR="001005AE" w:rsidRDefault="00C47C26">
            <w:pPr>
              <w:ind w:left="0"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 01: </w:t>
            </w:r>
            <w:proofErr w:type="spellStart"/>
            <w:r>
              <w:rPr>
                <w:sz w:val="20"/>
                <w:szCs w:val="20"/>
              </w:rPr>
              <w:t>Manter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ocorrência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6C5FFE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Cadastrar</w:t>
            </w:r>
            <w:proofErr w:type="spellEnd"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C88F7" w14:textId="6FDEF6C8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F408C" w14:textId="57AE586E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C2C60" w14:textId="568364E0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F3FD6" w14:textId="09C1DB51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0A9DE" w14:textId="6D076227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17B2B" w14:textId="4F4D670E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F1270" w14:textId="67776BB6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32927" w14:textId="6B6C06F9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FEAE89" w14:textId="2A5460D7" w:rsidR="001005AE" w:rsidRDefault="001005AE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005AE" w14:paraId="65BFDEEC" w14:textId="77777777">
        <w:trPr>
          <w:trHeight w:val="7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1791D" w14:textId="0213DE9E" w:rsidR="001005AE" w:rsidRDefault="00C47C26">
            <w:pPr>
              <w:ind w:left="0"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 01: </w:t>
            </w:r>
            <w:proofErr w:type="spellStart"/>
            <w:r>
              <w:rPr>
                <w:sz w:val="20"/>
                <w:szCs w:val="20"/>
              </w:rPr>
              <w:t>Manter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ocorrência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6C5FFE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Leitura</w:t>
            </w:r>
            <w:proofErr w:type="spellEnd"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01E61" w14:textId="4F5003F4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A6F11" w14:textId="4BB47618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3B484" w14:textId="65234804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127E3" w14:textId="158E9E5E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3F3BA" w14:textId="1B5E389E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9EC40" w14:textId="08AECF48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9509A" w14:textId="3552B461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1FCE" w14:textId="40DEC20F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FEDF0D" w14:textId="3CC7849A" w:rsidR="001005AE" w:rsidRDefault="001005AE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005AE" w14:paraId="032FE135" w14:textId="77777777">
        <w:trPr>
          <w:trHeight w:val="7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DE7A" w14:textId="4D36E8E7" w:rsidR="001005AE" w:rsidRDefault="00C47C26">
            <w:pPr>
              <w:ind w:left="0"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 01: </w:t>
            </w:r>
            <w:proofErr w:type="spellStart"/>
            <w:r>
              <w:rPr>
                <w:sz w:val="20"/>
                <w:szCs w:val="20"/>
              </w:rPr>
              <w:t>Manter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ocorrência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6C5FFE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Edição</w:t>
            </w:r>
            <w:proofErr w:type="spellEnd"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EA086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102FB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C29E7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07124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12CF9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71D74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D28A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6EB73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F36329" w14:textId="77777777" w:rsidR="001005AE" w:rsidRDefault="00C47C26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5,11</w:t>
            </w:r>
          </w:p>
        </w:tc>
      </w:tr>
      <w:tr w:rsidR="001005AE" w14:paraId="1C449687" w14:textId="77777777">
        <w:trPr>
          <w:trHeight w:val="7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F6267" w14:textId="77777777" w:rsidR="001005AE" w:rsidRDefault="00C47C26">
            <w:pPr>
              <w:ind w:left="0"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 01: </w:t>
            </w:r>
            <w:proofErr w:type="spellStart"/>
            <w:r>
              <w:rPr>
                <w:sz w:val="20"/>
                <w:szCs w:val="20"/>
              </w:rPr>
              <w:t>Manter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ocorrência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Exclusão</w:t>
            </w:r>
            <w:proofErr w:type="spellEnd"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F372" w14:textId="4E91C168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E27B8" w14:textId="48B5844E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68660" w14:textId="76A16FC9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DE420" w14:textId="2A4A6EDA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54B89" w14:textId="048B6C5A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F8B2D" w14:textId="73C87349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B3754" w14:textId="6BFBB95E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686A1" w14:textId="3303431C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07A4A9" w14:textId="1F325BAC" w:rsidR="001005AE" w:rsidRDefault="001005AE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005AE" w14:paraId="49C737AD" w14:textId="77777777">
        <w:trPr>
          <w:trHeight w:val="7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F7630" w14:textId="77777777" w:rsidR="001005AE" w:rsidRDefault="00C47C26">
            <w:pPr>
              <w:ind w:left="0"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UC 02: </w:t>
            </w:r>
            <w:proofErr w:type="spellStart"/>
            <w:r>
              <w:rPr>
                <w:sz w:val="20"/>
                <w:szCs w:val="20"/>
              </w:rPr>
              <w:t>Manter</w:t>
            </w:r>
            <w:proofErr w:type="spellEnd"/>
            <w:r>
              <w:rPr>
                <w:sz w:val="20"/>
                <w:szCs w:val="20"/>
              </w:rPr>
              <w:t xml:space="preserve"> Policial - </w:t>
            </w:r>
            <w:proofErr w:type="spellStart"/>
            <w:r>
              <w:rPr>
                <w:sz w:val="20"/>
                <w:szCs w:val="20"/>
              </w:rPr>
              <w:t>Cadastrar</w:t>
            </w:r>
            <w:proofErr w:type="spellEnd"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5CB4F" w14:textId="69F3886F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54E32" w14:textId="3EC5F7F2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AC5C" w14:textId="4BC5CECA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1F0E1" w14:textId="7E9AE6FB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CF10" w14:textId="179C35F4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E909F" w14:textId="5ECE9466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F0EAF" w14:textId="36200730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33134" w14:textId="05C09921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738BCD" w14:textId="48BF2E8D" w:rsidR="001005AE" w:rsidRDefault="001005AE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005AE" w14:paraId="57B0DEBD" w14:textId="77777777">
        <w:trPr>
          <w:trHeight w:val="7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FB997" w14:textId="77777777" w:rsidR="001005AE" w:rsidRDefault="00C47C26">
            <w:pPr>
              <w:ind w:left="0"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 02: </w:t>
            </w:r>
            <w:proofErr w:type="spellStart"/>
            <w:r>
              <w:rPr>
                <w:sz w:val="20"/>
                <w:szCs w:val="20"/>
              </w:rPr>
              <w:t>Manter</w:t>
            </w:r>
            <w:proofErr w:type="spellEnd"/>
            <w:r>
              <w:rPr>
                <w:sz w:val="20"/>
                <w:szCs w:val="20"/>
              </w:rPr>
              <w:t xml:space="preserve"> Policial - </w:t>
            </w:r>
            <w:proofErr w:type="spellStart"/>
            <w:r>
              <w:rPr>
                <w:sz w:val="20"/>
                <w:szCs w:val="20"/>
              </w:rPr>
              <w:t>Leitura</w:t>
            </w:r>
            <w:proofErr w:type="spellEnd"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FDC94" w14:textId="6969AD77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DE405" w14:textId="16308AB2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16DE2" w14:textId="5F4587AF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3751" w14:textId="0973272F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3EB73" w14:textId="21B2EB0D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C907D" w14:textId="67F0154E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FF2F7" w14:textId="006E4B66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8A268" w14:textId="224F3769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EB3DDC" w14:textId="540D8931" w:rsidR="001005AE" w:rsidRDefault="001005AE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005AE" w14:paraId="20E30DF4" w14:textId="77777777">
        <w:trPr>
          <w:trHeight w:val="7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DCCE1" w14:textId="77777777" w:rsidR="001005AE" w:rsidRDefault="00C47C26">
            <w:pPr>
              <w:ind w:left="0"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 02: </w:t>
            </w:r>
            <w:proofErr w:type="spellStart"/>
            <w:r>
              <w:rPr>
                <w:sz w:val="20"/>
                <w:szCs w:val="20"/>
              </w:rPr>
              <w:t>Manter</w:t>
            </w:r>
            <w:proofErr w:type="spellEnd"/>
            <w:r>
              <w:rPr>
                <w:sz w:val="20"/>
                <w:szCs w:val="20"/>
              </w:rPr>
              <w:t xml:space="preserve"> Policial - </w:t>
            </w:r>
            <w:proofErr w:type="spellStart"/>
            <w:r>
              <w:rPr>
                <w:sz w:val="20"/>
                <w:szCs w:val="20"/>
              </w:rPr>
              <w:t>Edição</w:t>
            </w:r>
            <w:proofErr w:type="spellEnd"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B3E0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64D93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D8E5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F9086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83B85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04B2A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48AD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0D416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053585" w14:textId="77777777" w:rsidR="001005AE" w:rsidRDefault="00C47C26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5,11</w:t>
            </w:r>
          </w:p>
        </w:tc>
      </w:tr>
      <w:tr w:rsidR="001005AE" w14:paraId="7F67783F" w14:textId="77777777">
        <w:trPr>
          <w:trHeight w:val="7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0CED" w14:textId="77777777" w:rsidR="001005AE" w:rsidRDefault="00C47C26">
            <w:pPr>
              <w:ind w:left="0"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 02: </w:t>
            </w:r>
            <w:proofErr w:type="spellStart"/>
            <w:r>
              <w:rPr>
                <w:sz w:val="20"/>
                <w:szCs w:val="20"/>
              </w:rPr>
              <w:t>Manter</w:t>
            </w:r>
            <w:proofErr w:type="spellEnd"/>
            <w:r>
              <w:rPr>
                <w:sz w:val="20"/>
                <w:szCs w:val="20"/>
              </w:rPr>
              <w:t xml:space="preserve"> Policial - </w:t>
            </w:r>
            <w:proofErr w:type="spellStart"/>
            <w:r>
              <w:rPr>
                <w:sz w:val="20"/>
                <w:szCs w:val="20"/>
              </w:rPr>
              <w:t>Exclusão</w:t>
            </w:r>
            <w:proofErr w:type="spellEnd"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BBE48" w14:textId="2654FE2C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FB65C" w14:textId="25A7A638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B7F8" w14:textId="2BA069B8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890D" w14:textId="4404743C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77730" w14:textId="79EC0B11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44081" w14:textId="6F71933E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B8D6D" w14:textId="732AAC54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D4C0A" w14:textId="472207A1" w:rsidR="001005AE" w:rsidRDefault="001005AE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4AF360" w14:textId="7F8B81BA" w:rsidR="001005AE" w:rsidRDefault="001005AE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005AE" w14:paraId="42A9F4BC" w14:textId="77777777">
        <w:trPr>
          <w:trHeight w:val="7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D08F1" w14:textId="77777777" w:rsidR="001005AE" w:rsidRPr="00CB2FA8" w:rsidRDefault="00C47C26">
            <w:pPr>
              <w:ind w:left="0" w:hanging="2"/>
              <w:jc w:val="left"/>
              <w:rPr>
                <w:sz w:val="20"/>
                <w:szCs w:val="20"/>
                <w:lang w:val="pt-BR"/>
              </w:rPr>
            </w:pPr>
            <w:r w:rsidRPr="00CB2FA8">
              <w:rPr>
                <w:sz w:val="20"/>
                <w:szCs w:val="20"/>
                <w:lang w:val="pt-BR"/>
              </w:rPr>
              <w:t>UC 03: Associar agente a ocorrência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CC95D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5B705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B2A89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9CF1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94DA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B5E17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56B9A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DC537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73B9C2" w14:textId="77777777" w:rsidR="001005AE" w:rsidRDefault="00C47C26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6,39</w:t>
            </w:r>
          </w:p>
        </w:tc>
      </w:tr>
      <w:tr w:rsidR="001005AE" w14:paraId="0D3897BA" w14:textId="77777777">
        <w:trPr>
          <w:trHeight w:val="7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9F0D" w14:textId="77777777" w:rsidR="001005AE" w:rsidRPr="00CB2FA8" w:rsidRDefault="00C47C26">
            <w:pPr>
              <w:ind w:left="0" w:hanging="2"/>
              <w:jc w:val="left"/>
              <w:rPr>
                <w:sz w:val="20"/>
                <w:szCs w:val="20"/>
                <w:lang w:val="pt-BR"/>
              </w:rPr>
            </w:pPr>
            <w:r w:rsidRPr="00CB2FA8">
              <w:rPr>
                <w:sz w:val="20"/>
                <w:szCs w:val="20"/>
                <w:lang w:val="pt-BR"/>
              </w:rPr>
              <w:t>UC 04: Atualizar situação da ocorrência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86586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BC18A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C885A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A787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2E726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A4F16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8ADE6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41F29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2C1544" w14:textId="77777777" w:rsidR="001005AE" w:rsidRDefault="00C47C26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7,67</w:t>
            </w:r>
          </w:p>
        </w:tc>
      </w:tr>
      <w:tr w:rsidR="001005AE" w14:paraId="1C014788" w14:textId="77777777">
        <w:trPr>
          <w:trHeight w:val="7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17769" w14:textId="77777777" w:rsidR="001005AE" w:rsidRDefault="00C47C26">
            <w:pPr>
              <w:ind w:left="0"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 05: </w:t>
            </w:r>
            <w:proofErr w:type="spellStart"/>
            <w:r>
              <w:rPr>
                <w:sz w:val="20"/>
                <w:szCs w:val="20"/>
              </w:rPr>
              <w:t>Consultar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mapa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policial</w:t>
            </w:r>
            <w:proofErr w:type="spellEnd"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EE3DD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884A1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4EB2E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F239E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6516B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E5AB9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B57C7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34EB4" w14:textId="77777777" w:rsidR="001005AE" w:rsidRDefault="00C47C26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9F07F7" w14:textId="77777777" w:rsidR="001005AE" w:rsidRDefault="00C47C26">
            <w:pPr>
              <w:widowControl w:val="0"/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5,75</w:t>
            </w:r>
          </w:p>
        </w:tc>
      </w:tr>
      <w:tr w:rsidR="001005AE" w14:paraId="1437298B" w14:textId="77777777">
        <w:trPr>
          <w:trHeight w:val="200"/>
        </w:trPr>
        <w:tc>
          <w:tcPr>
            <w:tcW w:w="864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EABE" w14:textId="5E323B2D" w:rsidR="001005AE" w:rsidRPr="00CB2FA8" w:rsidRDefault="00C47C26">
            <w:pPr>
              <w:ind w:left="0" w:hanging="2"/>
              <w:jc w:val="right"/>
              <w:rPr>
                <w:sz w:val="20"/>
                <w:szCs w:val="20"/>
                <w:lang w:val="pt-BR"/>
              </w:rPr>
            </w:pPr>
            <w:r w:rsidRPr="00CB2FA8">
              <w:rPr>
                <w:sz w:val="20"/>
                <w:szCs w:val="20"/>
                <w:lang w:val="pt-BR"/>
              </w:rPr>
              <w:t>TOTAL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78005" w14:textId="25FCBF66" w:rsidR="001005AE" w:rsidRDefault="006E6758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30,03</w:t>
            </w:r>
          </w:p>
        </w:tc>
      </w:tr>
    </w:tbl>
    <w:p w14:paraId="2341784A" w14:textId="77777777" w:rsidR="001005AE" w:rsidRDefault="001005AE">
      <w:pPr>
        <w:ind w:left="0" w:hanging="2"/>
      </w:pPr>
    </w:p>
    <w:p w14:paraId="21B06A9A" w14:textId="0A032C41" w:rsidR="001005AE" w:rsidRDefault="00C47C26">
      <w:pPr>
        <w:ind w:left="0" w:hanging="2"/>
      </w:pPr>
      <w:proofErr w:type="spellStart"/>
      <w:r>
        <w:rPr>
          <w:b/>
        </w:rPr>
        <w:t>Esforço</w:t>
      </w:r>
      <w:proofErr w:type="spellEnd"/>
      <w:r>
        <w:rPr>
          <w:b/>
        </w:rPr>
        <w:t>:</w:t>
      </w:r>
      <w:r>
        <w:t xml:space="preserve"> </w:t>
      </w:r>
      <w:r w:rsidR="006E6758">
        <w:t>30,03</w:t>
      </w:r>
      <w:r>
        <w:t xml:space="preserve"> </w:t>
      </w:r>
      <w:proofErr w:type="spellStart"/>
      <w:r>
        <w:t>pontos</w:t>
      </w:r>
      <w:proofErr w:type="spellEnd"/>
      <w:r>
        <w:t xml:space="preserve"> * 20 horas = </w:t>
      </w:r>
      <w:r w:rsidR="006E6758">
        <w:t>600,60</w:t>
      </w:r>
      <w:r>
        <w:t xml:space="preserve"> horas</w:t>
      </w:r>
    </w:p>
    <w:p w14:paraId="07F666DF" w14:textId="77777777" w:rsidR="001005AE" w:rsidRDefault="001005AE">
      <w:pPr>
        <w:ind w:left="0" w:hanging="2"/>
      </w:pPr>
    </w:p>
    <w:p w14:paraId="12D53316" w14:textId="72F5ED7E" w:rsidR="001005AE" w:rsidRPr="00CB2FA8" w:rsidRDefault="00C47C26">
      <w:pPr>
        <w:ind w:left="0" w:hanging="2"/>
        <w:rPr>
          <w:lang w:val="pt-BR"/>
        </w:rPr>
      </w:pPr>
      <w:r w:rsidRPr="00CB2FA8">
        <w:rPr>
          <w:b/>
          <w:lang w:val="pt-BR"/>
        </w:rPr>
        <w:t>Prazo:</w:t>
      </w:r>
      <w:r w:rsidRPr="00CB2FA8">
        <w:rPr>
          <w:lang w:val="pt-BR"/>
        </w:rPr>
        <w:t xml:space="preserve"> </w:t>
      </w:r>
      <w:r w:rsidR="006E6758">
        <w:rPr>
          <w:lang w:val="pt-BR"/>
        </w:rPr>
        <w:t>6</w:t>
      </w:r>
      <w:r w:rsidR="00DF6718">
        <w:rPr>
          <w:lang w:val="pt-BR"/>
        </w:rPr>
        <w:t>0</w:t>
      </w:r>
      <w:r w:rsidR="006E6758">
        <w:rPr>
          <w:lang w:val="pt-BR"/>
        </w:rPr>
        <w:t>0,60</w:t>
      </w:r>
      <w:r w:rsidRPr="00CB2FA8">
        <w:rPr>
          <w:lang w:val="pt-BR"/>
        </w:rPr>
        <w:t xml:space="preserve"> horas / (3 pessoas x 4 horas) = </w:t>
      </w:r>
      <w:r w:rsidR="006E6758">
        <w:rPr>
          <w:lang w:val="pt-BR"/>
        </w:rPr>
        <w:t>50,05</w:t>
      </w:r>
      <w:r w:rsidRPr="00CB2FA8">
        <w:rPr>
          <w:lang w:val="pt-BR"/>
        </w:rPr>
        <w:t xml:space="preserve"> dias</w:t>
      </w:r>
    </w:p>
    <w:p w14:paraId="18157DB4" w14:textId="77777777" w:rsidR="001005AE" w:rsidRPr="00CB2FA8" w:rsidRDefault="001005AE">
      <w:pPr>
        <w:ind w:left="0" w:hanging="2"/>
        <w:rPr>
          <w:lang w:val="pt-BR"/>
        </w:rPr>
      </w:pPr>
    </w:p>
    <w:p w14:paraId="0B842A66" w14:textId="4649BC32" w:rsidR="001005AE" w:rsidRPr="00CB2FA8" w:rsidRDefault="00C47C26">
      <w:pPr>
        <w:ind w:left="0" w:hanging="2"/>
        <w:rPr>
          <w:lang w:val="pt-BR"/>
        </w:rPr>
      </w:pPr>
      <w:r w:rsidRPr="00CB2FA8">
        <w:rPr>
          <w:b/>
          <w:lang w:val="pt-BR"/>
        </w:rPr>
        <w:t>Custo:</w:t>
      </w:r>
      <w:r w:rsidRPr="00CB2FA8">
        <w:rPr>
          <w:lang w:val="pt-BR"/>
        </w:rPr>
        <w:t xml:space="preserve"> </w:t>
      </w:r>
      <w:r w:rsidR="006E6758">
        <w:rPr>
          <w:lang w:val="pt-BR"/>
        </w:rPr>
        <w:t>6</w:t>
      </w:r>
      <w:r w:rsidR="00DF6718">
        <w:rPr>
          <w:lang w:val="pt-BR"/>
        </w:rPr>
        <w:t>0</w:t>
      </w:r>
      <w:r w:rsidR="006E6758">
        <w:rPr>
          <w:lang w:val="pt-BR"/>
        </w:rPr>
        <w:t>0,60</w:t>
      </w:r>
      <w:r w:rsidRPr="00CB2FA8">
        <w:rPr>
          <w:lang w:val="pt-BR"/>
        </w:rPr>
        <w:t xml:space="preserve"> horas * R$90,00 = R$</w:t>
      </w:r>
      <w:r w:rsidR="006E6758">
        <w:rPr>
          <w:lang w:val="pt-BR"/>
        </w:rPr>
        <w:t>5</w:t>
      </w:r>
      <w:r w:rsidR="00DF6718">
        <w:rPr>
          <w:lang w:val="pt-BR"/>
        </w:rPr>
        <w:t>4</w:t>
      </w:r>
      <w:r w:rsidR="006E6758">
        <w:rPr>
          <w:lang w:val="pt-BR"/>
        </w:rPr>
        <w:t>.454,00</w:t>
      </w:r>
    </w:p>
    <w:p w14:paraId="685B53E2" w14:textId="77777777" w:rsidR="001005AE" w:rsidRPr="00CB2FA8" w:rsidRDefault="001005AE">
      <w:pPr>
        <w:ind w:left="0" w:hanging="2"/>
        <w:rPr>
          <w:lang w:val="pt-BR"/>
        </w:rPr>
      </w:pPr>
    </w:p>
    <w:p w14:paraId="12ADF439" w14:textId="77777777" w:rsidR="001005AE" w:rsidRPr="00CB2FA8" w:rsidRDefault="00C47C26">
      <w:pPr>
        <w:ind w:left="0" w:hanging="2"/>
        <w:rPr>
          <w:u w:val="single"/>
          <w:lang w:val="pt-BR"/>
        </w:rPr>
      </w:pPr>
      <w:r w:rsidRPr="00CB2FA8">
        <w:rPr>
          <w:b/>
          <w:u w:val="single"/>
          <w:lang w:val="pt-BR"/>
        </w:rPr>
        <w:t>UC 01: Manter ocorrência - Cadastro</w:t>
      </w:r>
    </w:p>
    <w:p w14:paraId="367EF07F" w14:textId="1F8E5D5E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interação: Complexa (</w:t>
      </w:r>
      <w:r w:rsidR="007E2064">
        <w:rPr>
          <w:lang w:val="pt-BR"/>
        </w:rPr>
        <w:t xml:space="preserve">Policial administrativo </w:t>
      </w:r>
      <w:r w:rsidRPr="00CB2FA8">
        <w:rPr>
          <w:lang w:val="pt-BR"/>
        </w:rPr>
        <w:t>interage com interface)</w:t>
      </w:r>
    </w:p>
    <w:p w14:paraId="3EDCFE0C" w14:textId="77777777" w:rsidR="001005AE" w:rsidRDefault="00C47C26">
      <w:pPr>
        <w:ind w:left="0" w:hanging="2"/>
      </w:pPr>
      <w:proofErr w:type="spellStart"/>
      <w:r>
        <w:t>Regras</w:t>
      </w:r>
      <w:proofErr w:type="spellEnd"/>
      <w:r>
        <w:t xml:space="preserve"> de </w:t>
      </w:r>
      <w:proofErr w:type="spellStart"/>
      <w:r>
        <w:t>Negócio</w:t>
      </w:r>
      <w:proofErr w:type="spellEnd"/>
      <w:r>
        <w:t xml:space="preserve">: </w:t>
      </w:r>
    </w:p>
    <w:p w14:paraId="3F0AD7E5" w14:textId="326512F4" w:rsidR="001005AE" w:rsidRPr="00CB2FA8" w:rsidRDefault="00C47C26">
      <w:pPr>
        <w:numPr>
          <w:ilvl w:val="0"/>
          <w:numId w:val="8"/>
        </w:numPr>
        <w:ind w:left="0" w:hanging="2"/>
        <w:rPr>
          <w:lang w:val="pt-BR"/>
        </w:rPr>
      </w:pPr>
      <w:r w:rsidRPr="00CB2FA8">
        <w:rPr>
          <w:lang w:val="pt-BR"/>
        </w:rPr>
        <w:t xml:space="preserve">Usuário precisa estar autenticado como </w:t>
      </w:r>
      <w:r w:rsidR="007E2064">
        <w:rPr>
          <w:lang w:val="pt-BR"/>
        </w:rPr>
        <w:t>policial administrativo</w:t>
      </w:r>
      <w:r w:rsidRPr="00CB2FA8">
        <w:rPr>
          <w:lang w:val="pt-BR"/>
        </w:rPr>
        <w:t>.</w:t>
      </w:r>
    </w:p>
    <w:p w14:paraId="1E093540" w14:textId="256498D3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Entidades: 1 (Ocorrência)</w:t>
      </w:r>
    </w:p>
    <w:p w14:paraId="624C8F8C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manipulação: Criar</w:t>
      </w:r>
    </w:p>
    <w:p w14:paraId="2E2BC9A6" w14:textId="77777777" w:rsidR="001005AE" w:rsidRPr="00CB2FA8" w:rsidRDefault="001005AE">
      <w:pPr>
        <w:ind w:left="0" w:hanging="2"/>
        <w:rPr>
          <w:lang w:val="pt-BR"/>
        </w:rPr>
      </w:pPr>
    </w:p>
    <w:p w14:paraId="60E3AC56" w14:textId="77777777" w:rsidR="001005AE" w:rsidRPr="00CB2FA8" w:rsidRDefault="00C47C26">
      <w:pPr>
        <w:ind w:left="0" w:hanging="2"/>
        <w:rPr>
          <w:u w:val="single"/>
          <w:lang w:val="pt-BR"/>
        </w:rPr>
      </w:pPr>
      <w:r w:rsidRPr="00CB2FA8">
        <w:rPr>
          <w:b/>
          <w:u w:val="single"/>
          <w:lang w:val="pt-BR"/>
        </w:rPr>
        <w:t>UC 01: Manter ocorrência - Leitura</w:t>
      </w:r>
    </w:p>
    <w:p w14:paraId="19574094" w14:textId="6A94E61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interação: Complexa (</w:t>
      </w:r>
      <w:r w:rsidR="007E2064">
        <w:rPr>
          <w:lang w:val="pt-BR"/>
        </w:rPr>
        <w:t>Policial administrativo</w:t>
      </w:r>
      <w:r w:rsidR="007E2064" w:rsidRPr="00CB2FA8" w:rsidDel="007E2064">
        <w:rPr>
          <w:lang w:val="pt-BR"/>
        </w:rPr>
        <w:t xml:space="preserve"> </w:t>
      </w:r>
      <w:r w:rsidRPr="00CB2FA8">
        <w:rPr>
          <w:lang w:val="pt-BR"/>
        </w:rPr>
        <w:t>interage com interface)</w:t>
      </w:r>
    </w:p>
    <w:p w14:paraId="43551F5E" w14:textId="77777777" w:rsidR="001005AE" w:rsidRDefault="00C47C26">
      <w:pPr>
        <w:ind w:left="0" w:hanging="2"/>
      </w:pPr>
      <w:proofErr w:type="spellStart"/>
      <w:r>
        <w:t>Regras</w:t>
      </w:r>
      <w:proofErr w:type="spellEnd"/>
      <w:r>
        <w:t xml:space="preserve"> de </w:t>
      </w:r>
      <w:proofErr w:type="spellStart"/>
      <w:r>
        <w:t>Negócio</w:t>
      </w:r>
      <w:proofErr w:type="spellEnd"/>
      <w:r>
        <w:t xml:space="preserve">: </w:t>
      </w:r>
    </w:p>
    <w:p w14:paraId="33A13C6E" w14:textId="6D4BFD2F" w:rsidR="001005AE" w:rsidRPr="00CB2FA8" w:rsidRDefault="00C47C26">
      <w:pPr>
        <w:numPr>
          <w:ilvl w:val="0"/>
          <w:numId w:val="6"/>
        </w:numPr>
        <w:ind w:left="0" w:hanging="2"/>
        <w:rPr>
          <w:lang w:val="pt-BR"/>
        </w:rPr>
      </w:pPr>
      <w:r w:rsidRPr="00CB2FA8">
        <w:rPr>
          <w:lang w:val="pt-BR"/>
        </w:rPr>
        <w:t xml:space="preserve">Usuário precisa estar autenticado como </w:t>
      </w:r>
      <w:r w:rsidR="007E2064">
        <w:rPr>
          <w:lang w:val="pt-BR"/>
        </w:rPr>
        <w:t>policial administrativo</w:t>
      </w:r>
      <w:r w:rsidRPr="00CB2FA8">
        <w:rPr>
          <w:lang w:val="pt-BR"/>
        </w:rPr>
        <w:t>.</w:t>
      </w:r>
    </w:p>
    <w:p w14:paraId="4B981549" w14:textId="19D51FC5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Entidades: 1 (Ocorrência)</w:t>
      </w:r>
    </w:p>
    <w:p w14:paraId="24757CBE" w14:textId="77777777" w:rsidR="001005AE" w:rsidRPr="00CB2FA8" w:rsidRDefault="00C47C26">
      <w:pPr>
        <w:ind w:left="0" w:hanging="2"/>
        <w:rPr>
          <w:b/>
          <w:u w:val="single"/>
          <w:lang w:val="pt-BR"/>
        </w:rPr>
      </w:pPr>
      <w:r w:rsidRPr="00CB2FA8">
        <w:rPr>
          <w:lang w:val="pt-BR"/>
        </w:rPr>
        <w:t>Tipo de manipulação: Ler</w:t>
      </w:r>
    </w:p>
    <w:p w14:paraId="4A3F5C17" w14:textId="77777777" w:rsidR="001005AE" w:rsidRPr="00CB2FA8" w:rsidRDefault="001005AE">
      <w:pPr>
        <w:ind w:left="0" w:hanging="2"/>
        <w:rPr>
          <w:lang w:val="pt-BR"/>
        </w:rPr>
      </w:pPr>
      <w:bookmarkStart w:id="7" w:name="_heading=h.h3nfb7pyzews" w:colFirst="0" w:colLast="0"/>
      <w:bookmarkEnd w:id="7"/>
    </w:p>
    <w:p w14:paraId="7BBCBABD" w14:textId="77777777" w:rsidR="001005AE" w:rsidRPr="00CB2FA8" w:rsidRDefault="00C47C26">
      <w:pPr>
        <w:ind w:left="0" w:hanging="2"/>
        <w:rPr>
          <w:u w:val="single"/>
          <w:lang w:val="pt-BR"/>
        </w:rPr>
      </w:pPr>
      <w:r w:rsidRPr="00CB2FA8">
        <w:rPr>
          <w:b/>
          <w:u w:val="single"/>
          <w:lang w:val="pt-BR"/>
        </w:rPr>
        <w:lastRenderedPageBreak/>
        <w:t>UC 01: Manter ocorrência - Edição</w:t>
      </w:r>
    </w:p>
    <w:p w14:paraId="1254E371" w14:textId="173CE572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interação: Complexa (</w:t>
      </w:r>
      <w:r w:rsidR="007E2064">
        <w:rPr>
          <w:lang w:val="pt-BR"/>
        </w:rPr>
        <w:t>Policial administrativo</w:t>
      </w:r>
      <w:r w:rsidR="007E2064" w:rsidRPr="00CB2FA8" w:rsidDel="007E2064">
        <w:rPr>
          <w:lang w:val="pt-BR"/>
        </w:rPr>
        <w:t xml:space="preserve"> </w:t>
      </w:r>
      <w:r w:rsidRPr="00CB2FA8">
        <w:rPr>
          <w:lang w:val="pt-BR"/>
        </w:rPr>
        <w:t>interage com interface)</w:t>
      </w:r>
    </w:p>
    <w:p w14:paraId="5DA6266A" w14:textId="77777777" w:rsidR="001005AE" w:rsidRDefault="00C47C26">
      <w:pPr>
        <w:ind w:left="0" w:hanging="2"/>
      </w:pPr>
      <w:proofErr w:type="spellStart"/>
      <w:r>
        <w:t>Regras</w:t>
      </w:r>
      <w:proofErr w:type="spellEnd"/>
      <w:r>
        <w:t xml:space="preserve"> de </w:t>
      </w:r>
      <w:proofErr w:type="spellStart"/>
      <w:r>
        <w:t>Negócio</w:t>
      </w:r>
      <w:proofErr w:type="spellEnd"/>
      <w:r>
        <w:t xml:space="preserve">: </w:t>
      </w:r>
    </w:p>
    <w:p w14:paraId="4A1C8B78" w14:textId="163AF326" w:rsidR="001005AE" w:rsidRPr="00CB2FA8" w:rsidRDefault="00C47C26">
      <w:pPr>
        <w:numPr>
          <w:ilvl w:val="0"/>
          <w:numId w:val="1"/>
        </w:numPr>
        <w:ind w:left="0" w:hanging="2"/>
        <w:rPr>
          <w:lang w:val="pt-BR"/>
        </w:rPr>
      </w:pPr>
      <w:r w:rsidRPr="00CB2FA8">
        <w:rPr>
          <w:lang w:val="pt-BR"/>
        </w:rPr>
        <w:t xml:space="preserve">Usuário precisa estar autenticado como </w:t>
      </w:r>
      <w:r w:rsidR="007E2064">
        <w:rPr>
          <w:lang w:val="pt-BR"/>
        </w:rPr>
        <w:t>policial administrativo</w:t>
      </w:r>
      <w:r w:rsidRPr="00CB2FA8">
        <w:rPr>
          <w:lang w:val="pt-BR"/>
        </w:rPr>
        <w:t>.</w:t>
      </w:r>
    </w:p>
    <w:p w14:paraId="441F6810" w14:textId="020781A9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Entidades: 1 (Ocorrência)</w:t>
      </w:r>
    </w:p>
    <w:p w14:paraId="03E8161E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manipulação: Atualizar</w:t>
      </w:r>
    </w:p>
    <w:p w14:paraId="79A52A60" w14:textId="77777777" w:rsidR="001005AE" w:rsidRPr="00CB2FA8" w:rsidRDefault="001005AE">
      <w:pPr>
        <w:ind w:left="0" w:hanging="2"/>
        <w:rPr>
          <w:lang w:val="pt-BR"/>
        </w:rPr>
      </w:pPr>
      <w:bookmarkStart w:id="8" w:name="_heading=h.w4fyi7adjxp0" w:colFirst="0" w:colLast="0"/>
      <w:bookmarkEnd w:id="8"/>
    </w:p>
    <w:p w14:paraId="5057AEE4" w14:textId="77777777" w:rsidR="001005AE" w:rsidRPr="00CB2FA8" w:rsidRDefault="00C47C26">
      <w:pPr>
        <w:ind w:left="0" w:hanging="2"/>
        <w:rPr>
          <w:u w:val="single"/>
          <w:lang w:val="pt-BR"/>
        </w:rPr>
      </w:pPr>
      <w:r w:rsidRPr="00CB2FA8">
        <w:rPr>
          <w:b/>
          <w:u w:val="single"/>
          <w:lang w:val="pt-BR"/>
        </w:rPr>
        <w:t>UC 01: Manter ocorrência - Exclusão</w:t>
      </w:r>
    </w:p>
    <w:p w14:paraId="4EDD5125" w14:textId="6E8EBD23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interação: 1 Complexa (</w:t>
      </w:r>
      <w:r w:rsidR="000F3421">
        <w:rPr>
          <w:lang w:val="pt-BR"/>
        </w:rPr>
        <w:t xml:space="preserve">Policial administrativo </w:t>
      </w:r>
      <w:r w:rsidRPr="00CB2FA8">
        <w:rPr>
          <w:lang w:val="pt-BR"/>
        </w:rPr>
        <w:t>interage com interface)</w:t>
      </w:r>
    </w:p>
    <w:p w14:paraId="1B7EDCFF" w14:textId="77777777" w:rsidR="001005AE" w:rsidRDefault="00C47C26">
      <w:pPr>
        <w:ind w:left="0" w:hanging="2"/>
      </w:pPr>
      <w:proofErr w:type="spellStart"/>
      <w:r>
        <w:t>Regras</w:t>
      </w:r>
      <w:proofErr w:type="spellEnd"/>
      <w:r>
        <w:t xml:space="preserve"> de </w:t>
      </w:r>
      <w:proofErr w:type="spellStart"/>
      <w:r>
        <w:t>Negócio</w:t>
      </w:r>
      <w:proofErr w:type="spellEnd"/>
      <w:r>
        <w:t xml:space="preserve">: </w:t>
      </w:r>
    </w:p>
    <w:p w14:paraId="6CF0F355" w14:textId="74FADABA" w:rsidR="001005AE" w:rsidRPr="00CB2FA8" w:rsidRDefault="00C47C26">
      <w:pPr>
        <w:numPr>
          <w:ilvl w:val="0"/>
          <w:numId w:val="7"/>
        </w:numPr>
        <w:ind w:left="0" w:hanging="2"/>
        <w:rPr>
          <w:lang w:val="pt-BR"/>
        </w:rPr>
      </w:pPr>
      <w:r w:rsidRPr="00CB2FA8">
        <w:rPr>
          <w:lang w:val="pt-BR"/>
        </w:rPr>
        <w:t xml:space="preserve">Usuário precisa estar autenticado como </w:t>
      </w:r>
      <w:r w:rsidR="007E2064">
        <w:rPr>
          <w:lang w:val="pt-BR"/>
        </w:rPr>
        <w:t>policial administrativo</w:t>
      </w:r>
      <w:r w:rsidRPr="00CB2FA8">
        <w:rPr>
          <w:lang w:val="pt-BR"/>
        </w:rPr>
        <w:t>.</w:t>
      </w:r>
    </w:p>
    <w:p w14:paraId="72B3F5C4" w14:textId="7C7FA524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Entidades: 1 (Ocorrência)</w:t>
      </w:r>
    </w:p>
    <w:p w14:paraId="7CE86400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manipulação: Excluir</w:t>
      </w:r>
    </w:p>
    <w:p w14:paraId="7A514151" w14:textId="77777777" w:rsidR="001005AE" w:rsidRPr="00CB2FA8" w:rsidRDefault="001005AE">
      <w:pPr>
        <w:ind w:left="0" w:hanging="2"/>
        <w:rPr>
          <w:lang w:val="pt-BR"/>
        </w:rPr>
      </w:pPr>
      <w:bookmarkStart w:id="9" w:name="_heading=h.jgbb3uz0dxct" w:colFirst="0" w:colLast="0"/>
      <w:bookmarkEnd w:id="9"/>
    </w:p>
    <w:p w14:paraId="1A43C13B" w14:textId="2218557B" w:rsidR="001005AE" w:rsidRPr="00CB2FA8" w:rsidRDefault="00C47C26">
      <w:pPr>
        <w:ind w:left="0" w:hanging="2"/>
        <w:rPr>
          <w:u w:val="single"/>
          <w:lang w:val="pt-BR"/>
        </w:rPr>
      </w:pPr>
      <w:r w:rsidRPr="00CB2FA8">
        <w:rPr>
          <w:b/>
          <w:u w:val="single"/>
          <w:lang w:val="pt-BR"/>
        </w:rPr>
        <w:t xml:space="preserve">UC 02: Manter policial </w:t>
      </w:r>
      <w:r w:rsidR="000F3421">
        <w:rPr>
          <w:b/>
          <w:u w:val="single"/>
          <w:lang w:val="pt-BR"/>
        </w:rPr>
        <w:t xml:space="preserve">em campo </w:t>
      </w:r>
      <w:r w:rsidRPr="00CB2FA8">
        <w:rPr>
          <w:b/>
          <w:u w:val="single"/>
          <w:lang w:val="pt-BR"/>
        </w:rPr>
        <w:t>- Cadastro</w:t>
      </w:r>
    </w:p>
    <w:p w14:paraId="3458B134" w14:textId="56A60AE1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interação: 1 Complexa (</w:t>
      </w:r>
      <w:r w:rsidR="000F3421">
        <w:rPr>
          <w:lang w:val="pt-BR"/>
        </w:rPr>
        <w:t xml:space="preserve">Policial administrativo </w:t>
      </w:r>
      <w:r w:rsidRPr="00CB2FA8">
        <w:rPr>
          <w:lang w:val="pt-BR"/>
        </w:rPr>
        <w:t>interage com interface)</w:t>
      </w:r>
    </w:p>
    <w:p w14:paraId="4992D748" w14:textId="77777777" w:rsidR="001005AE" w:rsidRDefault="00C47C26">
      <w:pPr>
        <w:ind w:left="0" w:hanging="2"/>
      </w:pPr>
      <w:proofErr w:type="spellStart"/>
      <w:r>
        <w:t>Regras</w:t>
      </w:r>
      <w:proofErr w:type="spellEnd"/>
      <w:r>
        <w:t xml:space="preserve"> de </w:t>
      </w:r>
      <w:proofErr w:type="spellStart"/>
      <w:r>
        <w:t>Negócio</w:t>
      </w:r>
      <w:proofErr w:type="spellEnd"/>
      <w:r>
        <w:t xml:space="preserve">: </w:t>
      </w:r>
    </w:p>
    <w:p w14:paraId="2159B242" w14:textId="3AFC3693" w:rsidR="001005AE" w:rsidRPr="00CB2FA8" w:rsidRDefault="00C47C26">
      <w:pPr>
        <w:numPr>
          <w:ilvl w:val="0"/>
          <w:numId w:val="12"/>
        </w:numPr>
        <w:ind w:left="0" w:hanging="2"/>
        <w:rPr>
          <w:lang w:val="pt-BR"/>
        </w:rPr>
      </w:pPr>
      <w:r w:rsidRPr="00CB2FA8">
        <w:rPr>
          <w:lang w:val="pt-BR"/>
        </w:rPr>
        <w:t xml:space="preserve">Usuário precisa estar autenticado como </w:t>
      </w:r>
      <w:r w:rsidR="007E2064">
        <w:rPr>
          <w:lang w:val="pt-BR"/>
        </w:rPr>
        <w:t>policial administrativo.</w:t>
      </w:r>
    </w:p>
    <w:p w14:paraId="0918644C" w14:textId="3C96FE3A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Entidades: 1 (Policial)</w:t>
      </w:r>
    </w:p>
    <w:p w14:paraId="07CC74AE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manipulação: Criar</w:t>
      </w:r>
    </w:p>
    <w:p w14:paraId="49A4EC1C" w14:textId="77777777" w:rsidR="001005AE" w:rsidRPr="00CB2FA8" w:rsidRDefault="001005AE">
      <w:pPr>
        <w:ind w:left="0" w:hanging="2"/>
        <w:rPr>
          <w:lang w:val="pt-BR"/>
        </w:rPr>
      </w:pPr>
      <w:bookmarkStart w:id="10" w:name="_heading=h.kaoog3ofjhra" w:colFirst="0" w:colLast="0"/>
      <w:bookmarkEnd w:id="10"/>
    </w:p>
    <w:p w14:paraId="5702D127" w14:textId="78C68143" w:rsidR="001005AE" w:rsidRPr="00CB2FA8" w:rsidRDefault="00C47C26">
      <w:pPr>
        <w:ind w:left="0" w:hanging="2"/>
        <w:rPr>
          <w:u w:val="single"/>
          <w:lang w:val="pt-BR"/>
        </w:rPr>
      </w:pPr>
      <w:r w:rsidRPr="00CB2FA8">
        <w:rPr>
          <w:b/>
          <w:u w:val="single"/>
          <w:lang w:val="pt-BR"/>
        </w:rPr>
        <w:t xml:space="preserve">UC 02: </w:t>
      </w:r>
      <w:r w:rsidR="000F3421" w:rsidRPr="00CB2FA8">
        <w:rPr>
          <w:b/>
          <w:u w:val="single"/>
          <w:lang w:val="pt-BR"/>
        </w:rPr>
        <w:t xml:space="preserve">Manter policial </w:t>
      </w:r>
      <w:r w:rsidR="000F3421">
        <w:rPr>
          <w:b/>
          <w:u w:val="single"/>
          <w:lang w:val="pt-BR"/>
        </w:rPr>
        <w:t xml:space="preserve">em campo </w:t>
      </w:r>
      <w:r w:rsidRPr="00CB2FA8">
        <w:rPr>
          <w:b/>
          <w:u w:val="single"/>
          <w:lang w:val="pt-BR"/>
        </w:rPr>
        <w:t>- Leitura</w:t>
      </w:r>
    </w:p>
    <w:p w14:paraId="221E9CFC" w14:textId="7259DBB3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interação: 1 Complexa (</w:t>
      </w:r>
      <w:r w:rsidR="000F3421">
        <w:rPr>
          <w:lang w:val="pt-BR"/>
        </w:rPr>
        <w:t xml:space="preserve">Policial administrativo </w:t>
      </w:r>
      <w:r w:rsidRPr="00CB2FA8">
        <w:rPr>
          <w:lang w:val="pt-BR"/>
        </w:rPr>
        <w:t>interage com interface)</w:t>
      </w:r>
    </w:p>
    <w:p w14:paraId="0B7944E5" w14:textId="77777777" w:rsidR="001005AE" w:rsidRDefault="00C47C26">
      <w:pPr>
        <w:ind w:left="0" w:hanging="2"/>
      </w:pPr>
      <w:proofErr w:type="spellStart"/>
      <w:r>
        <w:t>Regras</w:t>
      </w:r>
      <w:proofErr w:type="spellEnd"/>
      <w:r>
        <w:t xml:space="preserve"> de </w:t>
      </w:r>
      <w:proofErr w:type="spellStart"/>
      <w:r>
        <w:t>Negócio</w:t>
      </w:r>
      <w:proofErr w:type="spellEnd"/>
      <w:r>
        <w:t xml:space="preserve">: </w:t>
      </w:r>
    </w:p>
    <w:p w14:paraId="4654B465" w14:textId="7C4E65AC" w:rsidR="001005AE" w:rsidRPr="00CB2FA8" w:rsidRDefault="00C47C26">
      <w:pPr>
        <w:numPr>
          <w:ilvl w:val="0"/>
          <w:numId w:val="3"/>
        </w:numPr>
        <w:ind w:left="0" w:hanging="2"/>
        <w:rPr>
          <w:lang w:val="pt-BR"/>
        </w:rPr>
      </w:pPr>
      <w:r w:rsidRPr="00CB2FA8">
        <w:rPr>
          <w:lang w:val="pt-BR"/>
        </w:rPr>
        <w:t xml:space="preserve">Usuário precisa estar autenticado como </w:t>
      </w:r>
      <w:r w:rsidR="007E2064">
        <w:rPr>
          <w:lang w:val="pt-BR"/>
        </w:rPr>
        <w:t>policial administrativo.</w:t>
      </w:r>
    </w:p>
    <w:p w14:paraId="3A99712A" w14:textId="445213F4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Entidades: 1 (Policial)</w:t>
      </w:r>
    </w:p>
    <w:p w14:paraId="2B97365F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manipulação: Ler</w:t>
      </w:r>
    </w:p>
    <w:p w14:paraId="630D9361" w14:textId="77777777" w:rsidR="001005AE" w:rsidRPr="00CB2FA8" w:rsidRDefault="001005AE">
      <w:pPr>
        <w:ind w:left="0" w:hanging="2"/>
        <w:rPr>
          <w:lang w:val="pt-BR"/>
        </w:rPr>
      </w:pPr>
      <w:bookmarkStart w:id="11" w:name="_heading=h.57i4vdxwicaj" w:colFirst="0" w:colLast="0"/>
      <w:bookmarkEnd w:id="11"/>
    </w:p>
    <w:p w14:paraId="1ADBEB46" w14:textId="669F7D3B" w:rsidR="001005AE" w:rsidRPr="00CB2FA8" w:rsidRDefault="00C47C26">
      <w:pPr>
        <w:ind w:left="0" w:hanging="2"/>
        <w:rPr>
          <w:u w:val="single"/>
          <w:lang w:val="pt-BR"/>
        </w:rPr>
      </w:pPr>
      <w:r w:rsidRPr="00CB2FA8">
        <w:rPr>
          <w:b/>
          <w:u w:val="single"/>
          <w:lang w:val="pt-BR"/>
        </w:rPr>
        <w:t xml:space="preserve">UC 02: </w:t>
      </w:r>
      <w:r w:rsidR="000F3421" w:rsidRPr="00CB2FA8">
        <w:rPr>
          <w:b/>
          <w:u w:val="single"/>
          <w:lang w:val="pt-BR"/>
        </w:rPr>
        <w:t xml:space="preserve">Manter policial </w:t>
      </w:r>
      <w:r w:rsidR="000F3421">
        <w:rPr>
          <w:b/>
          <w:u w:val="single"/>
          <w:lang w:val="pt-BR"/>
        </w:rPr>
        <w:t xml:space="preserve">em campo </w:t>
      </w:r>
      <w:r w:rsidRPr="00CB2FA8">
        <w:rPr>
          <w:b/>
          <w:u w:val="single"/>
          <w:lang w:val="pt-BR"/>
        </w:rPr>
        <w:t>- Edição</w:t>
      </w:r>
    </w:p>
    <w:p w14:paraId="01DD99A6" w14:textId="0F94231E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interação: 1 Complexa (</w:t>
      </w:r>
      <w:r w:rsidR="000F3421">
        <w:rPr>
          <w:lang w:val="pt-BR"/>
        </w:rPr>
        <w:t xml:space="preserve">Policial administrativo </w:t>
      </w:r>
      <w:r w:rsidRPr="00CB2FA8">
        <w:rPr>
          <w:lang w:val="pt-BR"/>
        </w:rPr>
        <w:t>interage com interface)</w:t>
      </w:r>
    </w:p>
    <w:p w14:paraId="2D5C3824" w14:textId="77777777" w:rsidR="001005AE" w:rsidRDefault="00C47C26">
      <w:pPr>
        <w:ind w:left="0" w:hanging="2"/>
      </w:pPr>
      <w:proofErr w:type="spellStart"/>
      <w:r>
        <w:t>Regras</w:t>
      </w:r>
      <w:proofErr w:type="spellEnd"/>
      <w:r>
        <w:t xml:space="preserve"> de </w:t>
      </w:r>
      <w:proofErr w:type="spellStart"/>
      <w:r>
        <w:t>Negócio</w:t>
      </w:r>
      <w:proofErr w:type="spellEnd"/>
      <w:r>
        <w:t xml:space="preserve">: </w:t>
      </w:r>
    </w:p>
    <w:p w14:paraId="45E297D2" w14:textId="4113F1D7" w:rsidR="001005AE" w:rsidRPr="00CB2FA8" w:rsidRDefault="00C47C26">
      <w:pPr>
        <w:numPr>
          <w:ilvl w:val="0"/>
          <w:numId w:val="5"/>
        </w:numPr>
        <w:ind w:left="0" w:hanging="2"/>
        <w:rPr>
          <w:lang w:val="pt-BR"/>
        </w:rPr>
      </w:pPr>
      <w:r w:rsidRPr="00CB2FA8">
        <w:rPr>
          <w:lang w:val="pt-BR"/>
        </w:rPr>
        <w:t xml:space="preserve">Usuário precisa estar autenticado como </w:t>
      </w:r>
      <w:r w:rsidR="007E2064">
        <w:rPr>
          <w:lang w:val="pt-BR"/>
        </w:rPr>
        <w:t>policial administrativo.</w:t>
      </w:r>
    </w:p>
    <w:p w14:paraId="20E71C7F" w14:textId="4D7766E5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Entidades: 1 (Policial)</w:t>
      </w:r>
    </w:p>
    <w:p w14:paraId="5D3CF95E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manipulação: Atualizar</w:t>
      </w:r>
    </w:p>
    <w:p w14:paraId="07378510" w14:textId="77777777" w:rsidR="001005AE" w:rsidRPr="00CB2FA8" w:rsidRDefault="001005AE">
      <w:pPr>
        <w:ind w:left="0" w:hanging="2"/>
        <w:rPr>
          <w:lang w:val="pt-BR"/>
        </w:rPr>
      </w:pPr>
      <w:bookmarkStart w:id="12" w:name="_heading=h.qrcpoay9o7wm" w:colFirst="0" w:colLast="0"/>
      <w:bookmarkEnd w:id="12"/>
    </w:p>
    <w:p w14:paraId="77F8583A" w14:textId="78B33162" w:rsidR="001005AE" w:rsidRPr="00CB2FA8" w:rsidRDefault="00C47C26">
      <w:pPr>
        <w:ind w:left="0" w:hanging="2"/>
        <w:rPr>
          <w:u w:val="single"/>
          <w:lang w:val="pt-BR"/>
        </w:rPr>
      </w:pPr>
      <w:r w:rsidRPr="00CB2FA8">
        <w:rPr>
          <w:b/>
          <w:u w:val="single"/>
          <w:lang w:val="pt-BR"/>
        </w:rPr>
        <w:t xml:space="preserve">UC 02: </w:t>
      </w:r>
      <w:r w:rsidR="000F3421" w:rsidRPr="00CB2FA8">
        <w:rPr>
          <w:b/>
          <w:u w:val="single"/>
          <w:lang w:val="pt-BR"/>
        </w:rPr>
        <w:t xml:space="preserve">Manter policial </w:t>
      </w:r>
      <w:r w:rsidR="000F3421">
        <w:rPr>
          <w:b/>
          <w:u w:val="single"/>
          <w:lang w:val="pt-BR"/>
        </w:rPr>
        <w:t xml:space="preserve">em campo </w:t>
      </w:r>
      <w:r w:rsidRPr="00CB2FA8">
        <w:rPr>
          <w:b/>
          <w:u w:val="single"/>
          <w:lang w:val="pt-BR"/>
        </w:rPr>
        <w:t>- Exclusão</w:t>
      </w:r>
    </w:p>
    <w:p w14:paraId="0D5DA9BA" w14:textId="0D7A86C6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interação: 1 Complexa (</w:t>
      </w:r>
      <w:r w:rsidR="000F3421">
        <w:rPr>
          <w:lang w:val="pt-BR"/>
        </w:rPr>
        <w:t xml:space="preserve">Policial administrativo </w:t>
      </w:r>
      <w:r w:rsidRPr="00CB2FA8">
        <w:rPr>
          <w:lang w:val="pt-BR"/>
        </w:rPr>
        <w:t>interage com interface)</w:t>
      </w:r>
    </w:p>
    <w:p w14:paraId="5D44F366" w14:textId="77777777" w:rsidR="001005AE" w:rsidRDefault="00C47C26">
      <w:pPr>
        <w:ind w:left="0" w:hanging="2"/>
      </w:pPr>
      <w:proofErr w:type="spellStart"/>
      <w:r>
        <w:t>Regras</w:t>
      </w:r>
      <w:proofErr w:type="spellEnd"/>
      <w:r>
        <w:t xml:space="preserve"> de </w:t>
      </w:r>
      <w:proofErr w:type="spellStart"/>
      <w:r>
        <w:t>Negócio</w:t>
      </w:r>
      <w:proofErr w:type="spellEnd"/>
      <w:r>
        <w:t xml:space="preserve">: </w:t>
      </w:r>
    </w:p>
    <w:p w14:paraId="393A7E0D" w14:textId="30910B4F" w:rsidR="001005AE" w:rsidRPr="00CB2FA8" w:rsidRDefault="00C47C26">
      <w:pPr>
        <w:numPr>
          <w:ilvl w:val="0"/>
          <w:numId w:val="2"/>
        </w:numPr>
        <w:ind w:left="0" w:hanging="2"/>
        <w:rPr>
          <w:lang w:val="pt-BR"/>
        </w:rPr>
      </w:pPr>
      <w:r w:rsidRPr="00CB2FA8">
        <w:rPr>
          <w:lang w:val="pt-BR"/>
        </w:rPr>
        <w:t xml:space="preserve">Usuário precisa estar autenticado como </w:t>
      </w:r>
      <w:r w:rsidR="007E2064">
        <w:rPr>
          <w:lang w:val="pt-BR"/>
        </w:rPr>
        <w:t>policial administrativo.</w:t>
      </w:r>
    </w:p>
    <w:p w14:paraId="14028514" w14:textId="07824698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Entidades: 1 (Policial)</w:t>
      </w:r>
    </w:p>
    <w:p w14:paraId="3FB80743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manipulação: Excluir</w:t>
      </w:r>
    </w:p>
    <w:p w14:paraId="11FB7B9F" w14:textId="77777777" w:rsidR="001005AE" w:rsidRPr="00CB2FA8" w:rsidRDefault="001005AE">
      <w:pPr>
        <w:ind w:left="0" w:hanging="2"/>
        <w:rPr>
          <w:lang w:val="pt-BR"/>
        </w:rPr>
      </w:pPr>
    </w:p>
    <w:p w14:paraId="77C233E9" w14:textId="2BDAF8F5" w:rsidR="001005AE" w:rsidRPr="00CB2FA8" w:rsidRDefault="00C47C26">
      <w:pPr>
        <w:ind w:left="0" w:hanging="2"/>
        <w:rPr>
          <w:u w:val="single"/>
          <w:lang w:val="pt-BR"/>
        </w:rPr>
      </w:pPr>
      <w:r w:rsidRPr="00CB2FA8">
        <w:rPr>
          <w:b/>
          <w:u w:val="single"/>
          <w:lang w:val="pt-BR"/>
        </w:rPr>
        <w:t xml:space="preserve">UC 3: </w:t>
      </w:r>
      <w:r w:rsidR="000F3421">
        <w:rPr>
          <w:b/>
          <w:u w:val="single"/>
          <w:lang w:val="pt-BR"/>
        </w:rPr>
        <w:t>Criar investigação</w:t>
      </w:r>
    </w:p>
    <w:p w14:paraId="704E77D7" w14:textId="0A8D8A4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interação: 1 Complexa (</w:t>
      </w:r>
      <w:r w:rsidR="000F3421">
        <w:rPr>
          <w:lang w:val="pt-BR"/>
        </w:rPr>
        <w:t xml:space="preserve">Policial administrativo </w:t>
      </w:r>
      <w:r w:rsidRPr="00CB2FA8">
        <w:rPr>
          <w:lang w:val="pt-BR"/>
        </w:rPr>
        <w:t>interage com interface)</w:t>
      </w:r>
    </w:p>
    <w:p w14:paraId="0D58593C" w14:textId="77777777" w:rsidR="001005AE" w:rsidRDefault="00C47C26">
      <w:pPr>
        <w:ind w:left="0" w:hanging="2"/>
      </w:pPr>
      <w:proofErr w:type="spellStart"/>
      <w:r>
        <w:lastRenderedPageBreak/>
        <w:t>Regras</w:t>
      </w:r>
      <w:proofErr w:type="spellEnd"/>
      <w:r>
        <w:t xml:space="preserve"> de </w:t>
      </w:r>
      <w:proofErr w:type="spellStart"/>
      <w:r>
        <w:t>Negócio</w:t>
      </w:r>
      <w:proofErr w:type="spellEnd"/>
      <w:r>
        <w:t xml:space="preserve">: </w:t>
      </w:r>
    </w:p>
    <w:p w14:paraId="11641C74" w14:textId="72FE6CE7" w:rsidR="001005AE" w:rsidRPr="00CB2FA8" w:rsidRDefault="00C47C26">
      <w:pPr>
        <w:numPr>
          <w:ilvl w:val="0"/>
          <w:numId w:val="9"/>
        </w:numPr>
        <w:ind w:left="0" w:hanging="2"/>
        <w:rPr>
          <w:lang w:val="pt-BR"/>
        </w:rPr>
      </w:pPr>
      <w:r w:rsidRPr="00CB2FA8">
        <w:rPr>
          <w:lang w:val="pt-BR"/>
        </w:rPr>
        <w:t xml:space="preserve">Usuário precisa estar autenticado como </w:t>
      </w:r>
      <w:r w:rsidR="007E2064">
        <w:rPr>
          <w:lang w:val="pt-BR"/>
        </w:rPr>
        <w:t>policial administrativo.</w:t>
      </w:r>
    </w:p>
    <w:p w14:paraId="48A456D2" w14:textId="7395B05C" w:rsidR="001005AE" w:rsidRPr="00CB2FA8" w:rsidRDefault="007E2064">
      <w:pPr>
        <w:numPr>
          <w:ilvl w:val="0"/>
          <w:numId w:val="9"/>
        </w:numPr>
        <w:ind w:left="0" w:hanging="2"/>
        <w:rPr>
          <w:lang w:val="pt-BR"/>
        </w:rPr>
      </w:pPr>
      <w:r>
        <w:rPr>
          <w:lang w:val="pt-BR"/>
        </w:rPr>
        <w:t xml:space="preserve">Policial em campo </w:t>
      </w:r>
      <w:r w:rsidR="00C47C26" w:rsidRPr="00CB2FA8">
        <w:rPr>
          <w:lang w:val="pt-BR"/>
        </w:rPr>
        <w:t xml:space="preserve">não pode estar associado </w:t>
      </w:r>
      <w:r w:rsidR="00C9364C" w:rsidRPr="00CB2FA8">
        <w:rPr>
          <w:lang w:val="pt-BR"/>
        </w:rPr>
        <w:t>à</w:t>
      </w:r>
      <w:r w:rsidR="00C47C26" w:rsidRPr="00CB2FA8">
        <w:rPr>
          <w:lang w:val="pt-BR"/>
        </w:rPr>
        <w:t xml:space="preserve"> outra ocorrência</w:t>
      </w:r>
    </w:p>
    <w:p w14:paraId="63A39778" w14:textId="7F4A1698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Entidades: 3 (Policial, Ocorrência, Investigação)</w:t>
      </w:r>
    </w:p>
    <w:p w14:paraId="15F6C6FD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manipulação: Criar</w:t>
      </w:r>
    </w:p>
    <w:p w14:paraId="373C9D12" w14:textId="77777777" w:rsidR="001005AE" w:rsidRPr="00CB2FA8" w:rsidRDefault="001005AE">
      <w:pPr>
        <w:ind w:left="0" w:hanging="2"/>
        <w:rPr>
          <w:lang w:val="pt-BR"/>
        </w:rPr>
      </w:pPr>
      <w:bookmarkStart w:id="13" w:name="_heading=h.okzt51owe8bc" w:colFirst="0" w:colLast="0"/>
      <w:bookmarkEnd w:id="13"/>
    </w:p>
    <w:p w14:paraId="2B62881E" w14:textId="7EDD9D17" w:rsidR="001005AE" w:rsidRDefault="00C47C26">
      <w:pPr>
        <w:ind w:left="0" w:hanging="2"/>
        <w:rPr>
          <w:u w:val="single"/>
        </w:rPr>
      </w:pPr>
      <w:r>
        <w:rPr>
          <w:b/>
          <w:u w:val="single"/>
        </w:rPr>
        <w:t xml:space="preserve">UC 04: </w:t>
      </w:r>
      <w:proofErr w:type="spellStart"/>
      <w:r>
        <w:rPr>
          <w:b/>
          <w:u w:val="single"/>
        </w:rPr>
        <w:t>Atualizar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situação</w:t>
      </w:r>
      <w:proofErr w:type="spellEnd"/>
      <w:r>
        <w:rPr>
          <w:b/>
          <w:u w:val="single"/>
        </w:rPr>
        <w:t xml:space="preserve"> da </w:t>
      </w:r>
      <w:proofErr w:type="spellStart"/>
      <w:r w:rsidR="007E2064">
        <w:rPr>
          <w:b/>
          <w:u w:val="single"/>
        </w:rPr>
        <w:t>investigação</w:t>
      </w:r>
      <w:proofErr w:type="spellEnd"/>
    </w:p>
    <w:p w14:paraId="7E0CB2CC" w14:textId="0E672611" w:rsidR="001005AE" w:rsidRPr="00AB0FD7" w:rsidRDefault="00C47C26">
      <w:pPr>
        <w:ind w:left="0" w:hanging="2"/>
        <w:rPr>
          <w:lang w:val="pt-BR"/>
        </w:rPr>
      </w:pPr>
      <w:r w:rsidRPr="00AB0FD7">
        <w:rPr>
          <w:lang w:val="pt-BR"/>
        </w:rPr>
        <w:t>Tipo de interação: 1 Complexa (</w:t>
      </w:r>
      <w:r w:rsidR="000F3421">
        <w:rPr>
          <w:lang w:val="pt-BR"/>
        </w:rPr>
        <w:t>Policial em campo</w:t>
      </w:r>
      <w:r w:rsidR="000F3421" w:rsidRPr="00AB0FD7">
        <w:rPr>
          <w:lang w:val="pt-BR"/>
        </w:rPr>
        <w:t xml:space="preserve"> </w:t>
      </w:r>
      <w:r w:rsidRPr="00AB0FD7">
        <w:rPr>
          <w:lang w:val="pt-BR"/>
        </w:rPr>
        <w:t>interage com interface) + 1 Média (Acesso ao banco de dados via rede TCP/</w:t>
      </w:r>
      <w:proofErr w:type="gramStart"/>
      <w:r w:rsidRPr="00AB0FD7">
        <w:rPr>
          <w:lang w:val="pt-BR"/>
        </w:rPr>
        <w:t>IP )</w:t>
      </w:r>
      <w:proofErr w:type="gramEnd"/>
    </w:p>
    <w:p w14:paraId="48343C63" w14:textId="77777777" w:rsidR="001005AE" w:rsidRDefault="00C47C26">
      <w:pPr>
        <w:ind w:left="0" w:hanging="2"/>
      </w:pPr>
      <w:proofErr w:type="spellStart"/>
      <w:r>
        <w:t>Regras</w:t>
      </w:r>
      <w:proofErr w:type="spellEnd"/>
      <w:r>
        <w:t xml:space="preserve"> de </w:t>
      </w:r>
      <w:proofErr w:type="spellStart"/>
      <w:r>
        <w:t>Negócio</w:t>
      </w:r>
      <w:proofErr w:type="spellEnd"/>
      <w:r>
        <w:t xml:space="preserve">: </w:t>
      </w:r>
    </w:p>
    <w:p w14:paraId="16FD7A9C" w14:textId="3C4196A9" w:rsidR="001005AE" w:rsidRPr="00CB2FA8" w:rsidRDefault="00C47C26" w:rsidP="00552E55">
      <w:pPr>
        <w:numPr>
          <w:ilvl w:val="0"/>
          <w:numId w:val="11"/>
        </w:numPr>
        <w:ind w:left="0" w:hanging="2"/>
        <w:rPr>
          <w:lang w:val="pt-BR"/>
        </w:rPr>
      </w:pPr>
      <w:r w:rsidRPr="00CB2FA8">
        <w:rPr>
          <w:lang w:val="pt-BR"/>
        </w:rPr>
        <w:t xml:space="preserve">Usuário precisa estar autenticado como </w:t>
      </w:r>
      <w:r w:rsidR="000F3421">
        <w:rPr>
          <w:lang w:val="pt-BR"/>
        </w:rPr>
        <w:t>policial em campo.</w:t>
      </w:r>
    </w:p>
    <w:p w14:paraId="15556194" w14:textId="554EA3B3" w:rsidR="001005AE" w:rsidRPr="00CB2FA8" w:rsidRDefault="00C47C26">
      <w:pPr>
        <w:numPr>
          <w:ilvl w:val="0"/>
          <w:numId w:val="11"/>
        </w:numPr>
        <w:ind w:left="0" w:hanging="2"/>
        <w:rPr>
          <w:lang w:val="pt-BR"/>
        </w:rPr>
      </w:pPr>
      <w:r w:rsidRPr="00CB2FA8">
        <w:rPr>
          <w:lang w:val="pt-BR"/>
        </w:rPr>
        <w:t xml:space="preserve">Usuário precisa ser o </w:t>
      </w:r>
      <w:r w:rsidR="000F3421">
        <w:rPr>
          <w:lang w:val="pt-BR"/>
        </w:rPr>
        <w:t xml:space="preserve">policial em campo </w:t>
      </w:r>
      <w:r w:rsidRPr="00CB2FA8">
        <w:rPr>
          <w:lang w:val="pt-BR"/>
        </w:rPr>
        <w:t xml:space="preserve">correspondente à </w:t>
      </w:r>
      <w:r w:rsidR="007E2064">
        <w:rPr>
          <w:lang w:val="pt-BR"/>
        </w:rPr>
        <w:t>investigação</w:t>
      </w:r>
    </w:p>
    <w:p w14:paraId="4FDE9361" w14:textId="351B939B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Entidades:  2 (Ocorrência, Investigação)</w:t>
      </w:r>
    </w:p>
    <w:p w14:paraId="28C8CDFA" w14:textId="77777777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Tipo de manipulação: Atualizar</w:t>
      </w:r>
    </w:p>
    <w:p w14:paraId="3A92AC37" w14:textId="77777777" w:rsidR="001005AE" w:rsidRPr="00CB2FA8" w:rsidRDefault="001005AE">
      <w:pPr>
        <w:ind w:left="0" w:hanging="2"/>
        <w:rPr>
          <w:lang w:val="pt-BR"/>
        </w:rPr>
      </w:pPr>
      <w:bookmarkStart w:id="14" w:name="_heading=h.6vrgdgra9u5y" w:colFirst="0" w:colLast="0"/>
      <w:bookmarkEnd w:id="14"/>
    </w:p>
    <w:p w14:paraId="27E57CE5" w14:textId="77777777" w:rsidR="001005AE" w:rsidRPr="00280330" w:rsidRDefault="00C47C26">
      <w:pPr>
        <w:ind w:left="0" w:hanging="2"/>
        <w:rPr>
          <w:u w:val="single"/>
          <w:lang w:val="pt-BR"/>
        </w:rPr>
      </w:pPr>
      <w:r w:rsidRPr="00280330">
        <w:rPr>
          <w:b/>
          <w:u w:val="single"/>
          <w:lang w:val="pt-BR"/>
        </w:rPr>
        <w:t>UC 05: Consultar mapa Policial</w:t>
      </w:r>
    </w:p>
    <w:p w14:paraId="29F51889" w14:textId="7DFA8256" w:rsidR="001005AE" w:rsidRPr="00AB0FD7" w:rsidRDefault="00C47C26">
      <w:pPr>
        <w:ind w:left="0" w:hanging="2"/>
        <w:rPr>
          <w:lang w:val="pt-BR"/>
        </w:rPr>
      </w:pPr>
      <w:r w:rsidRPr="00AB0FD7">
        <w:rPr>
          <w:lang w:val="pt-BR"/>
        </w:rPr>
        <w:t>Tipo de interação: 1 Complexa (</w:t>
      </w:r>
      <w:r w:rsidR="000F3421">
        <w:rPr>
          <w:lang w:val="pt-BR"/>
        </w:rPr>
        <w:t>Policial em campo</w:t>
      </w:r>
      <w:r w:rsidR="000F3421" w:rsidRPr="00AB0FD7">
        <w:rPr>
          <w:lang w:val="pt-BR"/>
        </w:rPr>
        <w:t xml:space="preserve"> </w:t>
      </w:r>
      <w:r w:rsidRPr="00AB0FD7">
        <w:rPr>
          <w:lang w:val="pt-BR"/>
        </w:rPr>
        <w:t xml:space="preserve">ou </w:t>
      </w:r>
      <w:r w:rsidR="007E2064">
        <w:rPr>
          <w:lang w:val="pt-BR"/>
        </w:rPr>
        <w:t>administrativo</w:t>
      </w:r>
      <w:r w:rsidR="000F3421">
        <w:rPr>
          <w:lang w:val="pt-BR"/>
        </w:rPr>
        <w:t xml:space="preserve"> </w:t>
      </w:r>
      <w:r w:rsidRPr="00AB0FD7">
        <w:rPr>
          <w:lang w:val="pt-BR"/>
        </w:rPr>
        <w:t>interage com interface) + 1 Média (Acesso ao banco de dados via rede TCP/IP) + 1 Simples (Utilização de API para aplicação do mapa)</w:t>
      </w:r>
    </w:p>
    <w:p w14:paraId="3ABB1437" w14:textId="77777777" w:rsidR="001005AE" w:rsidRDefault="00C47C26">
      <w:pPr>
        <w:ind w:left="0" w:hanging="2"/>
      </w:pPr>
      <w:proofErr w:type="spellStart"/>
      <w:r>
        <w:t>Regras</w:t>
      </w:r>
      <w:proofErr w:type="spellEnd"/>
      <w:r>
        <w:t xml:space="preserve"> de </w:t>
      </w:r>
      <w:proofErr w:type="spellStart"/>
      <w:r>
        <w:t>Negócio</w:t>
      </w:r>
      <w:proofErr w:type="spellEnd"/>
      <w:r>
        <w:t>:</w:t>
      </w:r>
    </w:p>
    <w:p w14:paraId="360350A8" w14:textId="58872E0A" w:rsidR="001005AE" w:rsidRPr="00CB2FA8" w:rsidRDefault="00C47C26">
      <w:pPr>
        <w:numPr>
          <w:ilvl w:val="0"/>
          <w:numId w:val="4"/>
        </w:numPr>
        <w:ind w:left="0" w:hanging="2"/>
        <w:rPr>
          <w:lang w:val="pt-BR"/>
        </w:rPr>
      </w:pPr>
      <w:r w:rsidRPr="00CB2FA8">
        <w:rPr>
          <w:lang w:val="pt-BR"/>
        </w:rPr>
        <w:t xml:space="preserve">Usuário precisa estar autenticado ou como </w:t>
      </w:r>
      <w:r w:rsidR="000F3421">
        <w:rPr>
          <w:lang w:val="pt-BR"/>
        </w:rPr>
        <w:t xml:space="preserve">policial em campo </w:t>
      </w:r>
      <w:r w:rsidRPr="00CB2FA8">
        <w:rPr>
          <w:lang w:val="pt-BR"/>
        </w:rPr>
        <w:t xml:space="preserve">ou </w:t>
      </w:r>
      <w:r w:rsidR="000F3421">
        <w:rPr>
          <w:lang w:val="pt-BR"/>
        </w:rPr>
        <w:t>administrativo.</w:t>
      </w:r>
    </w:p>
    <w:p w14:paraId="383A0C3B" w14:textId="7D25FB03" w:rsidR="001005AE" w:rsidRPr="00CB2FA8" w:rsidRDefault="00C47C26">
      <w:pPr>
        <w:ind w:left="0" w:hanging="2"/>
        <w:rPr>
          <w:lang w:val="pt-BR"/>
        </w:rPr>
      </w:pPr>
      <w:r w:rsidRPr="00CB2FA8">
        <w:rPr>
          <w:lang w:val="pt-BR"/>
        </w:rPr>
        <w:t>Entidades: 1 (Ocorrência)</w:t>
      </w:r>
    </w:p>
    <w:p w14:paraId="25F40D0D" w14:textId="77777777" w:rsidR="001005AE" w:rsidRPr="00CB2FA8" w:rsidRDefault="00C47C26">
      <w:pPr>
        <w:ind w:left="0" w:hanging="2"/>
        <w:rPr>
          <w:lang w:val="pt-BR"/>
        </w:rPr>
      </w:pPr>
      <w:bookmarkStart w:id="15" w:name="_heading=h.3dy6vkm" w:colFirst="0" w:colLast="0"/>
      <w:bookmarkEnd w:id="15"/>
      <w:r w:rsidRPr="00CB2FA8">
        <w:rPr>
          <w:lang w:val="pt-BR"/>
        </w:rPr>
        <w:t>Tipo de manipulação: Ler</w:t>
      </w:r>
    </w:p>
    <w:p w14:paraId="6D1D3D5B" w14:textId="63619E86" w:rsidR="001005AE" w:rsidRPr="00867680" w:rsidRDefault="00C47C26" w:rsidP="00867680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t>Riscos</w:t>
      </w:r>
      <w:proofErr w:type="spellEnd"/>
      <w:r>
        <w:rPr>
          <w:b/>
          <w:color w:val="000000"/>
          <w:sz w:val="32"/>
          <w:szCs w:val="32"/>
        </w:rPr>
        <w:t xml:space="preserve"> de </w:t>
      </w:r>
      <w:proofErr w:type="spellStart"/>
      <w:r>
        <w:rPr>
          <w:b/>
          <w:color w:val="000000"/>
          <w:sz w:val="32"/>
          <w:szCs w:val="32"/>
        </w:rPr>
        <w:t>Projeto</w:t>
      </w:r>
      <w:proofErr w:type="spellEnd"/>
    </w:p>
    <w:p w14:paraId="15C7C8BE" w14:textId="77777777" w:rsidR="001005AE" w:rsidRDefault="00C47C26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bookmarkStart w:id="16" w:name="_heading=h.1t3h5sf" w:colFirst="0" w:colLast="0"/>
      <w:bookmarkEnd w:id="16"/>
      <w:r w:rsidRPr="00CB2FA8">
        <w:rPr>
          <w:b/>
          <w:i/>
          <w:color w:val="000000"/>
          <w:sz w:val="28"/>
          <w:szCs w:val="28"/>
          <w:lang w:val="pt-BR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Identificação</w:t>
      </w:r>
      <w:proofErr w:type="spellEnd"/>
      <w:r>
        <w:rPr>
          <w:b/>
          <w:i/>
          <w:color w:val="000000"/>
          <w:sz w:val="28"/>
          <w:szCs w:val="28"/>
        </w:rPr>
        <w:t xml:space="preserve"> de </w:t>
      </w:r>
      <w:proofErr w:type="spellStart"/>
      <w:r>
        <w:rPr>
          <w:b/>
          <w:i/>
          <w:color w:val="000000"/>
          <w:sz w:val="28"/>
          <w:szCs w:val="28"/>
        </w:rPr>
        <w:t>Riscos</w:t>
      </w:r>
      <w:proofErr w:type="spellEnd"/>
    </w:p>
    <w:p w14:paraId="2C6CDE17" w14:textId="77777777" w:rsidR="001005AE" w:rsidRDefault="001005AE">
      <w:pPr>
        <w:ind w:left="0" w:hanging="2"/>
      </w:pPr>
    </w:p>
    <w:tbl>
      <w:tblPr>
        <w:tblStyle w:val="af0"/>
        <w:tblW w:w="921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6304"/>
        <w:gridCol w:w="1985"/>
      </w:tblGrid>
      <w:tr w:rsidR="001005AE" w14:paraId="4F18FA6E" w14:textId="77777777" w:rsidTr="004411B0">
        <w:trPr>
          <w:jc w:val="center"/>
        </w:trPr>
        <w:tc>
          <w:tcPr>
            <w:tcW w:w="921" w:type="dxa"/>
          </w:tcPr>
          <w:p w14:paraId="6790F39E" w14:textId="77777777" w:rsidR="001005AE" w:rsidRDefault="00C47C26">
            <w:pPr>
              <w:ind w:left="0" w:hanging="2"/>
              <w:jc w:val="center"/>
            </w:pPr>
            <w:r>
              <w:t>Id</w:t>
            </w:r>
          </w:p>
        </w:tc>
        <w:tc>
          <w:tcPr>
            <w:tcW w:w="6304" w:type="dxa"/>
            <w:vAlign w:val="center"/>
          </w:tcPr>
          <w:p w14:paraId="3EDED761" w14:textId="77777777" w:rsidR="001005AE" w:rsidRDefault="00C47C26">
            <w:pPr>
              <w:ind w:left="0" w:hanging="2"/>
              <w:jc w:val="center"/>
            </w:pPr>
            <w:proofErr w:type="spellStart"/>
            <w:r>
              <w:t>Descrição</w:t>
            </w:r>
            <w:proofErr w:type="spellEnd"/>
            <w:r>
              <w:t xml:space="preserve"> do Risco</w:t>
            </w:r>
          </w:p>
        </w:tc>
        <w:tc>
          <w:tcPr>
            <w:tcW w:w="1985" w:type="dxa"/>
            <w:vAlign w:val="center"/>
          </w:tcPr>
          <w:p w14:paraId="05F97C0F" w14:textId="77777777" w:rsidR="001005AE" w:rsidRDefault="00C47C26">
            <w:pPr>
              <w:ind w:left="0" w:hanging="2"/>
              <w:jc w:val="center"/>
            </w:pPr>
            <w:r>
              <w:t>Fonte do Risco</w:t>
            </w:r>
          </w:p>
        </w:tc>
      </w:tr>
      <w:tr w:rsidR="001005AE" w14:paraId="40BB4F0C" w14:textId="77777777" w:rsidTr="004411B0">
        <w:trPr>
          <w:jc w:val="center"/>
        </w:trPr>
        <w:tc>
          <w:tcPr>
            <w:tcW w:w="921" w:type="dxa"/>
          </w:tcPr>
          <w:p w14:paraId="0C4C2388" w14:textId="55D87559" w:rsidR="001005AE" w:rsidRDefault="000F3421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6304" w:type="dxa"/>
            <w:vAlign w:val="center"/>
          </w:tcPr>
          <w:p w14:paraId="5FFBDC84" w14:textId="5E69207C" w:rsidR="001005AE" w:rsidRDefault="000F3421" w:rsidP="004411B0">
            <w:pPr>
              <w:pStyle w:val="NormalWeb"/>
              <w:spacing w:before="0" w:beforeAutospacing="0" w:after="0" w:afterAutospacing="0"/>
              <w:ind w:hanging="2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Time de desenvolvimento não sabe manipular dados espaciais para aplicação do mapa.</w:t>
            </w:r>
          </w:p>
        </w:tc>
        <w:tc>
          <w:tcPr>
            <w:tcW w:w="1985" w:type="dxa"/>
            <w:vAlign w:val="center"/>
          </w:tcPr>
          <w:p w14:paraId="5C479210" w14:textId="15A4A8A2" w:rsidR="001005AE" w:rsidRDefault="000F3421" w:rsidP="004411B0">
            <w:pPr>
              <w:ind w:left="0" w:hanging="2"/>
              <w:jc w:val="center"/>
            </w:pPr>
            <w:r>
              <w:t>Pessoa</w:t>
            </w:r>
          </w:p>
        </w:tc>
      </w:tr>
      <w:tr w:rsidR="001005AE" w14:paraId="617D1379" w14:textId="77777777" w:rsidTr="004411B0">
        <w:trPr>
          <w:jc w:val="center"/>
        </w:trPr>
        <w:tc>
          <w:tcPr>
            <w:tcW w:w="921" w:type="dxa"/>
          </w:tcPr>
          <w:p w14:paraId="6CD45407" w14:textId="6C1AC5D9" w:rsidR="001005AE" w:rsidRDefault="000F3421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6304" w:type="dxa"/>
            <w:vAlign w:val="center"/>
          </w:tcPr>
          <w:p w14:paraId="28A87420" w14:textId="262C015D" w:rsidR="001005AE" w:rsidRPr="00280330" w:rsidRDefault="000F3421" w:rsidP="004411B0">
            <w:pPr>
              <w:ind w:left="0" w:hanging="2"/>
              <w:rPr>
                <w:lang w:val="pt-BR"/>
              </w:rPr>
            </w:pPr>
            <w:r w:rsidRPr="00280330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Policiais possuem dificuldade para utilizar aplicação</w:t>
            </w:r>
            <w:r w:rsidR="004411B0" w:rsidRPr="00280330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.</w:t>
            </w:r>
          </w:p>
        </w:tc>
        <w:tc>
          <w:tcPr>
            <w:tcW w:w="1985" w:type="dxa"/>
            <w:vAlign w:val="center"/>
          </w:tcPr>
          <w:p w14:paraId="617BB289" w14:textId="65868B1E" w:rsidR="001005AE" w:rsidRDefault="000F3421" w:rsidP="004411B0">
            <w:pPr>
              <w:ind w:left="0" w:hanging="2"/>
              <w:jc w:val="center"/>
            </w:pPr>
            <w:r>
              <w:t>Pessoa</w:t>
            </w:r>
          </w:p>
        </w:tc>
      </w:tr>
      <w:tr w:rsidR="001005AE" w14:paraId="208EE2CE" w14:textId="77777777" w:rsidTr="004411B0">
        <w:trPr>
          <w:jc w:val="center"/>
        </w:trPr>
        <w:tc>
          <w:tcPr>
            <w:tcW w:w="921" w:type="dxa"/>
          </w:tcPr>
          <w:p w14:paraId="166103C4" w14:textId="5A2512F6" w:rsidR="001005AE" w:rsidRDefault="000F3421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6304" w:type="dxa"/>
            <w:vAlign w:val="center"/>
          </w:tcPr>
          <w:p w14:paraId="22DA44E1" w14:textId="453BA890" w:rsidR="001005AE" w:rsidRDefault="000F3421" w:rsidP="004411B0">
            <w:pPr>
              <w:pStyle w:val="NormalWeb"/>
              <w:spacing w:before="0" w:beforeAutospacing="0" w:after="0" w:afterAutospacing="0"/>
              <w:ind w:hanging="2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Mudança na liderança do projeto.</w:t>
            </w:r>
          </w:p>
        </w:tc>
        <w:tc>
          <w:tcPr>
            <w:tcW w:w="1985" w:type="dxa"/>
            <w:vAlign w:val="center"/>
          </w:tcPr>
          <w:p w14:paraId="2A913AF0" w14:textId="4695BC70" w:rsidR="001005AE" w:rsidRDefault="000F3421" w:rsidP="004411B0">
            <w:pPr>
              <w:ind w:left="0" w:hanging="2"/>
              <w:jc w:val="center"/>
            </w:pPr>
            <w:proofErr w:type="spellStart"/>
            <w:r>
              <w:t>Projeto</w:t>
            </w:r>
            <w:proofErr w:type="spellEnd"/>
          </w:p>
        </w:tc>
      </w:tr>
      <w:tr w:rsidR="001005AE" w14:paraId="2AD0F24F" w14:textId="77777777" w:rsidTr="004411B0">
        <w:trPr>
          <w:jc w:val="center"/>
        </w:trPr>
        <w:tc>
          <w:tcPr>
            <w:tcW w:w="921" w:type="dxa"/>
          </w:tcPr>
          <w:p w14:paraId="249FB59B" w14:textId="5B554E64" w:rsidR="001005AE" w:rsidRDefault="000F3421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6304" w:type="dxa"/>
            <w:vAlign w:val="center"/>
          </w:tcPr>
          <w:p w14:paraId="1E06BAB3" w14:textId="0A15DF68" w:rsidR="001005AE" w:rsidRDefault="000F3421" w:rsidP="004411B0">
            <w:pPr>
              <w:pStyle w:val="NormalWeb"/>
              <w:spacing w:before="0" w:beforeAutospacing="0" w:after="0" w:afterAutospacing="0"/>
              <w:ind w:hanging="2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Desvio de escopo do projeto.</w:t>
            </w:r>
          </w:p>
        </w:tc>
        <w:tc>
          <w:tcPr>
            <w:tcW w:w="1985" w:type="dxa"/>
            <w:vAlign w:val="center"/>
          </w:tcPr>
          <w:p w14:paraId="03353222" w14:textId="7C49CAD9" w:rsidR="001005AE" w:rsidRDefault="000F3421" w:rsidP="004411B0">
            <w:pPr>
              <w:ind w:left="0" w:hanging="2"/>
              <w:jc w:val="center"/>
            </w:pPr>
            <w:proofErr w:type="spellStart"/>
            <w:r>
              <w:t>Projeto</w:t>
            </w:r>
            <w:proofErr w:type="spellEnd"/>
          </w:p>
        </w:tc>
      </w:tr>
      <w:tr w:rsidR="001005AE" w14:paraId="333EBEDE" w14:textId="77777777" w:rsidTr="004411B0">
        <w:trPr>
          <w:jc w:val="center"/>
        </w:trPr>
        <w:tc>
          <w:tcPr>
            <w:tcW w:w="921" w:type="dxa"/>
          </w:tcPr>
          <w:p w14:paraId="2CEC7DC5" w14:textId="72AD4929" w:rsidR="001005AE" w:rsidRDefault="000F3421">
            <w:pPr>
              <w:ind w:left="0" w:hanging="2"/>
              <w:jc w:val="center"/>
            </w:pPr>
            <w:r>
              <w:t>5</w:t>
            </w:r>
          </w:p>
        </w:tc>
        <w:tc>
          <w:tcPr>
            <w:tcW w:w="6304" w:type="dxa"/>
            <w:vAlign w:val="center"/>
          </w:tcPr>
          <w:p w14:paraId="07A1BA79" w14:textId="791C82F2" w:rsidR="001005AE" w:rsidRDefault="000F3421" w:rsidP="004411B0">
            <w:pPr>
              <w:pStyle w:val="NormalWeb"/>
              <w:spacing w:before="0" w:beforeAutospacing="0" w:after="0" w:afterAutospacing="0"/>
              <w:ind w:hanging="2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Aplicação apresenta erros ao registrar uma ocorrência.</w:t>
            </w:r>
          </w:p>
        </w:tc>
        <w:tc>
          <w:tcPr>
            <w:tcW w:w="1985" w:type="dxa"/>
            <w:vAlign w:val="center"/>
          </w:tcPr>
          <w:p w14:paraId="627B6782" w14:textId="08A049B0" w:rsidR="001005AE" w:rsidRDefault="000F3421" w:rsidP="004411B0">
            <w:pPr>
              <w:ind w:left="0" w:hanging="2"/>
              <w:jc w:val="center"/>
            </w:pPr>
            <w:proofErr w:type="spellStart"/>
            <w:r>
              <w:t>Tecnologia</w:t>
            </w:r>
            <w:proofErr w:type="spellEnd"/>
          </w:p>
        </w:tc>
      </w:tr>
      <w:tr w:rsidR="000F3421" w14:paraId="24D23F49" w14:textId="77777777" w:rsidTr="004411B0">
        <w:trPr>
          <w:jc w:val="center"/>
        </w:trPr>
        <w:tc>
          <w:tcPr>
            <w:tcW w:w="921" w:type="dxa"/>
          </w:tcPr>
          <w:p w14:paraId="4C6090AB" w14:textId="7CDCAD3E" w:rsidR="000F3421" w:rsidRDefault="000F3421">
            <w:pPr>
              <w:ind w:left="0" w:hanging="2"/>
              <w:jc w:val="center"/>
            </w:pPr>
            <w:r>
              <w:t>6</w:t>
            </w:r>
          </w:p>
        </w:tc>
        <w:tc>
          <w:tcPr>
            <w:tcW w:w="6304" w:type="dxa"/>
            <w:vAlign w:val="center"/>
          </w:tcPr>
          <w:p w14:paraId="2F9ADE58" w14:textId="26467C55" w:rsidR="000F3421" w:rsidRPr="00280330" w:rsidRDefault="000F3421" w:rsidP="004411B0">
            <w:pPr>
              <w:ind w:left="0" w:hanging="2"/>
              <w:rPr>
                <w:lang w:val="pt-BR"/>
              </w:rPr>
            </w:pPr>
            <w:r w:rsidRPr="00280330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Servidores disponibilizados não são suficientes para atender os requisitos do projeto.</w:t>
            </w:r>
          </w:p>
        </w:tc>
        <w:tc>
          <w:tcPr>
            <w:tcW w:w="1985" w:type="dxa"/>
            <w:vAlign w:val="center"/>
          </w:tcPr>
          <w:p w14:paraId="635090DC" w14:textId="3D4F5B3D" w:rsidR="000F3421" w:rsidRDefault="000F3421" w:rsidP="004411B0">
            <w:pPr>
              <w:ind w:left="0" w:hanging="2"/>
              <w:jc w:val="center"/>
            </w:pPr>
            <w:proofErr w:type="spellStart"/>
            <w:r>
              <w:t>Tecnologia</w:t>
            </w:r>
            <w:proofErr w:type="spellEnd"/>
          </w:p>
        </w:tc>
      </w:tr>
    </w:tbl>
    <w:p w14:paraId="092D1FEC" w14:textId="77777777" w:rsidR="001005AE" w:rsidRDefault="001005AE">
      <w:pPr>
        <w:ind w:left="0" w:hanging="2"/>
      </w:pPr>
    </w:p>
    <w:p w14:paraId="232E48F9" w14:textId="77777777" w:rsidR="001005AE" w:rsidRDefault="001005AE">
      <w:pPr>
        <w:ind w:left="0" w:hanging="2"/>
      </w:pPr>
    </w:p>
    <w:p w14:paraId="41B240B0" w14:textId="77777777" w:rsidR="001005AE" w:rsidRDefault="00C47C26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bookmarkStart w:id="17" w:name="_heading=h.4d34og8" w:colFirst="0" w:colLast="0"/>
      <w:bookmarkEnd w:id="17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Análise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Qualitativa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</w:p>
    <w:p w14:paraId="6E687DAC" w14:textId="77777777" w:rsidR="001005AE" w:rsidRDefault="001005AE">
      <w:pPr>
        <w:ind w:left="0" w:hanging="2"/>
      </w:pPr>
    </w:p>
    <w:tbl>
      <w:tblPr>
        <w:tblStyle w:val="af1"/>
        <w:tblW w:w="92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3119"/>
        <w:gridCol w:w="4708"/>
      </w:tblGrid>
      <w:tr w:rsidR="001005AE" w14:paraId="46375E22" w14:textId="77777777">
        <w:tc>
          <w:tcPr>
            <w:tcW w:w="1384" w:type="dxa"/>
          </w:tcPr>
          <w:p w14:paraId="39AA123E" w14:textId="77777777" w:rsidR="001005AE" w:rsidRDefault="00C47C26" w:rsidP="004411B0">
            <w:pPr>
              <w:ind w:left="0" w:hanging="2"/>
              <w:jc w:val="center"/>
            </w:pPr>
            <w:r>
              <w:t>Id Risco</w:t>
            </w:r>
          </w:p>
        </w:tc>
        <w:tc>
          <w:tcPr>
            <w:tcW w:w="3119" w:type="dxa"/>
          </w:tcPr>
          <w:p w14:paraId="4C8A9795" w14:textId="77777777" w:rsidR="001005AE" w:rsidRDefault="00C47C26" w:rsidP="004411B0">
            <w:pPr>
              <w:ind w:left="0" w:hanging="2"/>
              <w:jc w:val="center"/>
            </w:pPr>
            <w:proofErr w:type="spellStart"/>
            <w:r>
              <w:t>Probabilidade</w:t>
            </w:r>
            <w:proofErr w:type="spellEnd"/>
          </w:p>
        </w:tc>
        <w:tc>
          <w:tcPr>
            <w:tcW w:w="4708" w:type="dxa"/>
          </w:tcPr>
          <w:p w14:paraId="7BE61EC5" w14:textId="77777777" w:rsidR="001005AE" w:rsidRDefault="00C47C26" w:rsidP="004411B0">
            <w:pPr>
              <w:ind w:left="0" w:hanging="2"/>
              <w:jc w:val="center"/>
            </w:pPr>
            <w:proofErr w:type="spellStart"/>
            <w:r>
              <w:t>Impacto</w:t>
            </w:r>
            <w:proofErr w:type="spellEnd"/>
          </w:p>
        </w:tc>
      </w:tr>
      <w:tr w:rsidR="001005AE" w14:paraId="6002C093" w14:textId="77777777">
        <w:tc>
          <w:tcPr>
            <w:tcW w:w="1384" w:type="dxa"/>
          </w:tcPr>
          <w:p w14:paraId="55230DD9" w14:textId="38EF0D66" w:rsidR="001005AE" w:rsidRDefault="000F3421" w:rsidP="004411B0">
            <w:pPr>
              <w:ind w:left="0" w:hanging="2"/>
              <w:jc w:val="center"/>
            </w:pPr>
            <w:r>
              <w:lastRenderedPageBreak/>
              <w:t>1</w:t>
            </w:r>
          </w:p>
        </w:tc>
        <w:tc>
          <w:tcPr>
            <w:tcW w:w="3119" w:type="dxa"/>
          </w:tcPr>
          <w:p w14:paraId="3CD73352" w14:textId="4B05CC26" w:rsidR="001005AE" w:rsidRDefault="000F3421" w:rsidP="004411B0">
            <w:pPr>
              <w:ind w:left="0" w:hanging="2"/>
              <w:jc w:val="center"/>
            </w:pPr>
            <w:proofErr w:type="spellStart"/>
            <w:r>
              <w:t>Média</w:t>
            </w:r>
            <w:proofErr w:type="spellEnd"/>
          </w:p>
        </w:tc>
        <w:tc>
          <w:tcPr>
            <w:tcW w:w="4708" w:type="dxa"/>
          </w:tcPr>
          <w:p w14:paraId="26D8A370" w14:textId="67AB65D8" w:rsidR="001005AE" w:rsidRDefault="000F3421" w:rsidP="004411B0">
            <w:pPr>
              <w:ind w:left="0" w:hanging="2"/>
              <w:jc w:val="center"/>
            </w:pPr>
            <w:r>
              <w:t>Alto</w:t>
            </w:r>
          </w:p>
        </w:tc>
      </w:tr>
      <w:tr w:rsidR="001005AE" w14:paraId="2555110A" w14:textId="77777777">
        <w:tc>
          <w:tcPr>
            <w:tcW w:w="1384" w:type="dxa"/>
          </w:tcPr>
          <w:p w14:paraId="64A2ACC7" w14:textId="45E1CEDB" w:rsidR="001005AE" w:rsidRDefault="000F3421" w:rsidP="004411B0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4FCB4547" w14:textId="22ABAC86" w:rsidR="001005AE" w:rsidRDefault="000F3421" w:rsidP="004411B0">
            <w:pPr>
              <w:ind w:left="0" w:hanging="2"/>
              <w:jc w:val="center"/>
            </w:pPr>
            <w:r>
              <w:t>Alta</w:t>
            </w:r>
          </w:p>
        </w:tc>
        <w:tc>
          <w:tcPr>
            <w:tcW w:w="4708" w:type="dxa"/>
          </w:tcPr>
          <w:p w14:paraId="442D9FB7" w14:textId="3C7217C1" w:rsidR="001005AE" w:rsidRDefault="000F3421" w:rsidP="004411B0">
            <w:pPr>
              <w:ind w:left="0" w:hanging="2"/>
              <w:jc w:val="center"/>
            </w:pPr>
            <w:r>
              <w:t>Alto</w:t>
            </w:r>
          </w:p>
        </w:tc>
      </w:tr>
      <w:tr w:rsidR="001005AE" w14:paraId="7F778FA5" w14:textId="77777777">
        <w:tc>
          <w:tcPr>
            <w:tcW w:w="1384" w:type="dxa"/>
          </w:tcPr>
          <w:p w14:paraId="4B7B7324" w14:textId="02C9885F" w:rsidR="001005AE" w:rsidRDefault="000F3421" w:rsidP="004411B0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59FD02FE" w14:textId="562D3AD4" w:rsidR="001005AE" w:rsidRDefault="000F3421" w:rsidP="004411B0">
            <w:pPr>
              <w:ind w:left="0" w:hanging="2"/>
              <w:jc w:val="center"/>
            </w:pPr>
            <w:proofErr w:type="spellStart"/>
            <w:r>
              <w:t>Baixa</w:t>
            </w:r>
            <w:proofErr w:type="spellEnd"/>
          </w:p>
        </w:tc>
        <w:tc>
          <w:tcPr>
            <w:tcW w:w="4708" w:type="dxa"/>
          </w:tcPr>
          <w:p w14:paraId="5A68BF16" w14:textId="69252B8F" w:rsidR="001005AE" w:rsidRDefault="000F3421" w:rsidP="004411B0">
            <w:pPr>
              <w:ind w:left="0" w:hanging="2"/>
              <w:jc w:val="center"/>
            </w:pPr>
            <w:proofErr w:type="spellStart"/>
            <w:r>
              <w:t>Médio</w:t>
            </w:r>
            <w:proofErr w:type="spellEnd"/>
          </w:p>
        </w:tc>
      </w:tr>
      <w:tr w:rsidR="001005AE" w14:paraId="0F8BB011" w14:textId="77777777">
        <w:tc>
          <w:tcPr>
            <w:tcW w:w="1384" w:type="dxa"/>
          </w:tcPr>
          <w:p w14:paraId="28CEB949" w14:textId="08814BB4" w:rsidR="001005AE" w:rsidRDefault="000F3421" w:rsidP="004411B0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1DA6E13D" w14:textId="493CDFF8" w:rsidR="001005AE" w:rsidRDefault="000F3421" w:rsidP="004411B0">
            <w:pPr>
              <w:ind w:left="0" w:hanging="2"/>
              <w:jc w:val="center"/>
            </w:pPr>
            <w:proofErr w:type="spellStart"/>
            <w:r>
              <w:t>Baixa</w:t>
            </w:r>
            <w:proofErr w:type="spellEnd"/>
          </w:p>
        </w:tc>
        <w:tc>
          <w:tcPr>
            <w:tcW w:w="4708" w:type="dxa"/>
          </w:tcPr>
          <w:p w14:paraId="261BB216" w14:textId="1383E3BF" w:rsidR="001005AE" w:rsidRDefault="000F3421" w:rsidP="004411B0">
            <w:pPr>
              <w:ind w:left="0" w:hanging="2"/>
              <w:jc w:val="center"/>
            </w:pPr>
            <w:proofErr w:type="spellStart"/>
            <w:r>
              <w:t>Médio</w:t>
            </w:r>
            <w:proofErr w:type="spellEnd"/>
          </w:p>
        </w:tc>
      </w:tr>
      <w:tr w:rsidR="001005AE" w14:paraId="74D5DA02" w14:textId="77777777">
        <w:tc>
          <w:tcPr>
            <w:tcW w:w="1384" w:type="dxa"/>
          </w:tcPr>
          <w:p w14:paraId="7CEE26E2" w14:textId="6341EBCB" w:rsidR="001005AE" w:rsidRDefault="000F3421" w:rsidP="004411B0">
            <w:pPr>
              <w:ind w:left="0" w:hanging="2"/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57569A78" w14:textId="054EC895" w:rsidR="001005AE" w:rsidRDefault="000F3421" w:rsidP="004411B0">
            <w:pPr>
              <w:ind w:left="0" w:hanging="2"/>
              <w:jc w:val="center"/>
            </w:pPr>
            <w:proofErr w:type="spellStart"/>
            <w:r>
              <w:t>Baixa</w:t>
            </w:r>
            <w:proofErr w:type="spellEnd"/>
          </w:p>
        </w:tc>
        <w:tc>
          <w:tcPr>
            <w:tcW w:w="4708" w:type="dxa"/>
          </w:tcPr>
          <w:p w14:paraId="3070DCDD" w14:textId="6A9ADD0B" w:rsidR="001005AE" w:rsidRDefault="000F3421" w:rsidP="004411B0">
            <w:pPr>
              <w:ind w:left="0" w:hanging="2"/>
              <w:jc w:val="center"/>
            </w:pPr>
            <w:r>
              <w:t>Alto</w:t>
            </w:r>
          </w:p>
        </w:tc>
      </w:tr>
      <w:tr w:rsidR="000F3421" w14:paraId="5E0CB15F" w14:textId="77777777">
        <w:tc>
          <w:tcPr>
            <w:tcW w:w="1384" w:type="dxa"/>
          </w:tcPr>
          <w:p w14:paraId="5DEE75F5" w14:textId="27FD69F2" w:rsidR="000F3421" w:rsidRDefault="000F3421" w:rsidP="004411B0">
            <w:pPr>
              <w:ind w:left="0" w:hanging="2"/>
              <w:jc w:val="center"/>
            </w:pPr>
            <w:r>
              <w:t>6</w:t>
            </w:r>
          </w:p>
        </w:tc>
        <w:tc>
          <w:tcPr>
            <w:tcW w:w="3119" w:type="dxa"/>
          </w:tcPr>
          <w:p w14:paraId="20300DCD" w14:textId="268429D3" w:rsidR="000F3421" w:rsidRDefault="000F3421" w:rsidP="004411B0">
            <w:pPr>
              <w:ind w:left="0" w:hanging="2"/>
              <w:jc w:val="center"/>
            </w:pPr>
            <w:proofErr w:type="spellStart"/>
            <w:r>
              <w:t>Média</w:t>
            </w:r>
            <w:proofErr w:type="spellEnd"/>
          </w:p>
        </w:tc>
        <w:tc>
          <w:tcPr>
            <w:tcW w:w="4708" w:type="dxa"/>
          </w:tcPr>
          <w:p w14:paraId="6E8E241F" w14:textId="209C7BA4" w:rsidR="000F3421" w:rsidRDefault="000F3421" w:rsidP="004411B0">
            <w:pPr>
              <w:ind w:left="0" w:hanging="2"/>
              <w:jc w:val="center"/>
            </w:pPr>
            <w:r>
              <w:t>Alto</w:t>
            </w:r>
          </w:p>
        </w:tc>
      </w:tr>
    </w:tbl>
    <w:p w14:paraId="4B1962C1" w14:textId="77777777" w:rsidR="001005AE" w:rsidRDefault="001005AE">
      <w:pPr>
        <w:ind w:left="0" w:hanging="2"/>
      </w:pPr>
    </w:p>
    <w:p w14:paraId="27EE72D6" w14:textId="77777777" w:rsidR="001005AE" w:rsidRDefault="00C47C26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bookmarkStart w:id="18" w:name="_heading=h.2s8eyo1" w:colFirst="0" w:colLast="0"/>
      <w:bookmarkEnd w:id="18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Ações</w:t>
      </w:r>
      <w:proofErr w:type="spellEnd"/>
      <w:r>
        <w:rPr>
          <w:b/>
          <w:i/>
          <w:color w:val="000000"/>
          <w:sz w:val="28"/>
          <w:szCs w:val="28"/>
        </w:rPr>
        <w:t xml:space="preserve"> de </w:t>
      </w:r>
      <w:proofErr w:type="spellStart"/>
      <w:r>
        <w:rPr>
          <w:b/>
          <w:i/>
          <w:color w:val="000000"/>
          <w:sz w:val="28"/>
          <w:szCs w:val="28"/>
        </w:rPr>
        <w:t>Mitigação</w:t>
      </w:r>
      <w:proofErr w:type="spellEnd"/>
    </w:p>
    <w:tbl>
      <w:tblPr>
        <w:tblStyle w:val="af2"/>
        <w:tblW w:w="856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1"/>
        <w:gridCol w:w="7336"/>
      </w:tblGrid>
      <w:tr w:rsidR="001005AE" w14:paraId="1E06AE78" w14:textId="77777777">
        <w:tc>
          <w:tcPr>
            <w:tcW w:w="1231" w:type="dxa"/>
          </w:tcPr>
          <w:p w14:paraId="01B844BA" w14:textId="77777777" w:rsidR="001005AE" w:rsidRDefault="00C47C26" w:rsidP="004411B0">
            <w:pPr>
              <w:ind w:left="0" w:hanging="2"/>
              <w:jc w:val="center"/>
            </w:pPr>
            <w:r>
              <w:t>Id Risco</w:t>
            </w:r>
          </w:p>
        </w:tc>
        <w:tc>
          <w:tcPr>
            <w:tcW w:w="7336" w:type="dxa"/>
          </w:tcPr>
          <w:p w14:paraId="153143E7" w14:textId="77777777" w:rsidR="001005AE" w:rsidRDefault="00C47C26" w:rsidP="004411B0">
            <w:pPr>
              <w:ind w:left="0" w:hanging="2"/>
              <w:jc w:val="center"/>
            </w:pPr>
            <w:r>
              <w:t xml:space="preserve">Plano de </w:t>
            </w:r>
            <w:proofErr w:type="spellStart"/>
            <w:r>
              <w:t>Mitigação</w:t>
            </w:r>
            <w:proofErr w:type="spellEnd"/>
          </w:p>
        </w:tc>
      </w:tr>
      <w:tr w:rsidR="001005AE" w:rsidRPr="00ED02DC" w14:paraId="70B2CA6E" w14:textId="77777777">
        <w:tc>
          <w:tcPr>
            <w:tcW w:w="1231" w:type="dxa"/>
          </w:tcPr>
          <w:p w14:paraId="015FE8E5" w14:textId="3FD639FD" w:rsidR="001005AE" w:rsidRDefault="000F3421" w:rsidP="004411B0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7336" w:type="dxa"/>
          </w:tcPr>
          <w:p w14:paraId="57764E9D" w14:textId="0A99EFDF" w:rsidR="001005AE" w:rsidRPr="00A67DDC" w:rsidRDefault="000F3421" w:rsidP="004411B0">
            <w:pPr>
              <w:ind w:left="0" w:hanging="2"/>
              <w:rPr>
                <w:lang w:val="pt-BR"/>
              </w:rPr>
            </w:pPr>
            <w:r w:rsidRPr="00A67DDC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Investir em cursos sobre dados espaciais e sua aplicação com banco de dados</w:t>
            </w:r>
            <w:r w:rsidR="004411B0" w:rsidRPr="00A67DDC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 xml:space="preserve"> para a equipe de desenvolvimento</w:t>
            </w:r>
            <w:r w:rsidRPr="00A67DDC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.</w:t>
            </w:r>
          </w:p>
        </w:tc>
      </w:tr>
      <w:tr w:rsidR="001005AE" w:rsidRPr="00ED02DC" w14:paraId="280CDC2C" w14:textId="77777777">
        <w:tc>
          <w:tcPr>
            <w:tcW w:w="1231" w:type="dxa"/>
          </w:tcPr>
          <w:p w14:paraId="160CCAC2" w14:textId="187B66EB" w:rsidR="001005AE" w:rsidRDefault="000F3421" w:rsidP="004411B0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7336" w:type="dxa"/>
          </w:tcPr>
          <w:p w14:paraId="03CB446E" w14:textId="19E2C8B0" w:rsidR="001005AE" w:rsidRPr="00280330" w:rsidRDefault="000F3421" w:rsidP="004411B0">
            <w:pPr>
              <w:ind w:left="0" w:hanging="2"/>
              <w:rPr>
                <w:lang w:val="pt-BR"/>
              </w:rPr>
            </w:pPr>
            <w:r w:rsidRPr="00280330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Constante entrega de protótipos para policiais acompanharem o desenvolvimento da aplicação.</w:t>
            </w:r>
          </w:p>
        </w:tc>
      </w:tr>
      <w:tr w:rsidR="001005AE" w:rsidRPr="00ED02DC" w14:paraId="2582C91F" w14:textId="77777777">
        <w:tc>
          <w:tcPr>
            <w:tcW w:w="1231" w:type="dxa"/>
          </w:tcPr>
          <w:p w14:paraId="10673DE8" w14:textId="51280E33" w:rsidR="001005AE" w:rsidRDefault="000F3421" w:rsidP="004411B0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7336" w:type="dxa"/>
          </w:tcPr>
          <w:p w14:paraId="63BEB06A" w14:textId="2646FBA2" w:rsidR="001005AE" w:rsidRPr="00280330" w:rsidRDefault="000F3421" w:rsidP="004411B0">
            <w:pPr>
              <w:ind w:left="0" w:hanging="2"/>
              <w:rPr>
                <w:lang w:val="pt-BR"/>
              </w:rPr>
            </w:pPr>
            <w:r w:rsidRPr="00280330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Acompanhar índice de satisfação dos funcionários</w:t>
            </w:r>
            <w:r w:rsidR="004411B0" w:rsidRPr="00280330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 xml:space="preserve"> para verificar se há intenção de saída da empresa</w:t>
            </w:r>
            <w:r w:rsidRPr="00280330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.</w:t>
            </w:r>
            <w:r w:rsidR="00E77310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 xml:space="preserve"> Manter sempre um trabalho em pares nas atividades de gestão.</w:t>
            </w:r>
          </w:p>
        </w:tc>
      </w:tr>
      <w:tr w:rsidR="001005AE" w:rsidRPr="00ED02DC" w14:paraId="54336F33" w14:textId="77777777">
        <w:tc>
          <w:tcPr>
            <w:tcW w:w="1231" w:type="dxa"/>
          </w:tcPr>
          <w:p w14:paraId="256A7258" w14:textId="08B5A9A6" w:rsidR="001005AE" w:rsidRDefault="000F3421" w:rsidP="004411B0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7336" w:type="dxa"/>
          </w:tcPr>
          <w:p w14:paraId="7FB169C4" w14:textId="386E8645" w:rsidR="001005AE" w:rsidRPr="00280330" w:rsidRDefault="000F3421" w:rsidP="004411B0">
            <w:pPr>
              <w:ind w:left="0" w:hanging="2"/>
              <w:rPr>
                <w:lang w:val="pt-BR"/>
              </w:rPr>
            </w:pPr>
            <w:r w:rsidRPr="00280330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Mostrar ao cliente os resultados de cada entrega realizada</w:t>
            </w:r>
            <w:r w:rsidR="004411B0" w:rsidRPr="00280330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 xml:space="preserve"> para obter feedback</w:t>
            </w:r>
            <w:r w:rsidRPr="00280330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.</w:t>
            </w:r>
          </w:p>
        </w:tc>
      </w:tr>
      <w:tr w:rsidR="001005AE" w:rsidRPr="00ED02DC" w14:paraId="16FB6840" w14:textId="77777777">
        <w:tc>
          <w:tcPr>
            <w:tcW w:w="1231" w:type="dxa"/>
          </w:tcPr>
          <w:p w14:paraId="543DE00D" w14:textId="3C3A0718" w:rsidR="001005AE" w:rsidRDefault="000F3421" w:rsidP="004411B0">
            <w:pPr>
              <w:ind w:left="0" w:hanging="2"/>
              <w:jc w:val="center"/>
            </w:pPr>
            <w:r>
              <w:t>5</w:t>
            </w:r>
          </w:p>
        </w:tc>
        <w:tc>
          <w:tcPr>
            <w:tcW w:w="7336" w:type="dxa"/>
          </w:tcPr>
          <w:p w14:paraId="64C93B78" w14:textId="4ECD4073" w:rsidR="001005AE" w:rsidRPr="00280330" w:rsidRDefault="000F3421" w:rsidP="004411B0">
            <w:pPr>
              <w:ind w:left="0" w:hanging="2"/>
              <w:rPr>
                <w:lang w:val="pt-BR"/>
              </w:rPr>
            </w:pPr>
            <w:r w:rsidRPr="00280330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 xml:space="preserve">Constantes testes </w:t>
            </w:r>
            <w:r w:rsidR="00E77310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 xml:space="preserve">funcionais de </w:t>
            </w:r>
            <w:r w:rsidRPr="00280330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registro de ocorrência.</w:t>
            </w:r>
          </w:p>
        </w:tc>
      </w:tr>
      <w:tr w:rsidR="000F3421" w:rsidRPr="00ED02DC" w14:paraId="15F6114B" w14:textId="77777777">
        <w:tc>
          <w:tcPr>
            <w:tcW w:w="1231" w:type="dxa"/>
          </w:tcPr>
          <w:p w14:paraId="30732E3C" w14:textId="1C023148" w:rsidR="000F3421" w:rsidRDefault="000F3421" w:rsidP="004411B0">
            <w:pPr>
              <w:ind w:left="0" w:hanging="2"/>
              <w:jc w:val="center"/>
            </w:pPr>
            <w:r>
              <w:t>6</w:t>
            </w:r>
          </w:p>
        </w:tc>
        <w:tc>
          <w:tcPr>
            <w:tcW w:w="7336" w:type="dxa"/>
          </w:tcPr>
          <w:p w14:paraId="4DC19175" w14:textId="460C0D2C" w:rsidR="000F3421" w:rsidRPr="00280330" w:rsidRDefault="000F3421" w:rsidP="004411B0">
            <w:pPr>
              <w:ind w:left="0" w:hanging="2"/>
              <w:rPr>
                <w:lang w:val="pt-BR"/>
              </w:rPr>
            </w:pPr>
            <w:r w:rsidRPr="00280330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Realização de testes de estresse e de disponibilidade de serviço</w:t>
            </w:r>
            <w:r w:rsidR="004411B0" w:rsidRPr="00280330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 xml:space="preserve"> sobre os servidores</w:t>
            </w:r>
            <w:r w:rsidRPr="00280330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.</w:t>
            </w:r>
          </w:p>
        </w:tc>
      </w:tr>
    </w:tbl>
    <w:p w14:paraId="45DB2A2E" w14:textId="77777777" w:rsidR="001005AE" w:rsidRPr="00280330" w:rsidRDefault="001005AE" w:rsidP="004411B0">
      <w:pPr>
        <w:ind w:left="0" w:hanging="2"/>
        <w:jc w:val="center"/>
        <w:rPr>
          <w:lang w:val="pt-BR"/>
        </w:rPr>
      </w:pPr>
      <w:bookmarkStart w:id="19" w:name="_heading=h.17dp8vu" w:colFirst="0" w:colLast="0"/>
      <w:bookmarkEnd w:id="19"/>
    </w:p>
    <w:p w14:paraId="03EDF2C4" w14:textId="77777777" w:rsidR="001005AE" w:rsidRDefault="00C47C26" w:rsidP="00E77310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left"/>
        <w:rPr>
          <w:b/>
          <w:i/>
          <w:color w:val="000000"/>
          <w:sz w:val="28"/>
          <w:szCs w:val="28"/>
        </w:rPr>
      </w:pPr>
      <w:proofErr w:type="spellStart"/>
      <w:r>
        <w:rPr>
          <w:b/>
          <w:i/>
          <w:color w:val="000000"/>
          <w:sz w:val="28"/>
          <w:szCs w:val="28"/>
        </w:rPr>
        <w:t>Ações</w:t>
      </w:r>
      <w:proofErr w:type="spellEnd"/>
      <w:r>
        <w:rPr>
          <w:b/>
          <w:i/>
          <w:color w:val="000000"/>
          <w:sz w:val="28"/>
          <w:szCs w:val="28"/>
        </w:rPr>
        <w:t xml:space="preserve"> de </w:t>
      </w:r>
      <w:proofErr w:type="spellStart"/>
      <w:r>
        <w:rPr>
          <w:b/>
          <w:i/>
          <w:color w:val="000000"/>
          <w:sz w:val="28"/>
          <w:szCs w:val="28"/>
        </w:rPr>
        <w:t>Contingência</w:t>
      </w:r>
      <w:proofErr w:type="spellEnd"/>
    </w:p>
    <w:tbl>
      <w:tblPr>
        <w:tblStyle w:val="af3"/>
        <w:tblW w:w="856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1"/>
        <w:gridCol w:w="7336"/>
      </w:tblGrid>
      <w:tr w:rsidR="001005AE" w14:paraId="0B9EC10C" w14:textId="77777777">
        <w:tc>
          <w:tcPr>
            <w:tcW w:w="1231" w:type="dxa"/>
          </w:tcPr>
          <w:p w14:paraId="5A870AB0" w14:textId="77777777" w:rsidR="001005AE" w:rsidRDefault="00C47C26" w:rsidP="004411B0">
            <w:pPr>
              <w:ind w:left="0" w:hanging="2"/>
              <w:jc w:val="center"/>
            </w:pPr>
            <w:r>
              <w:t>Id Risco</w:t>
            </w:r>
          </w:p>
        </w:tc>
        <w:tc>
          <w:tcPr>
            <w:tcW w:w="7336" w:type="dxa"/>
          </w:tcPr>
          <w:p w14:paraId="09B1F8B4" w14:textId="77777777" w:rsidR="001005AE" w:rsidRDefault="00C47C26" w:rsidP="004411B0">
            <w:pPr>
              <w:ind w:left="0" w:hanging="2"/>
              <w:jc w:val="center"/>
            </w:pPr>
            <w:r>
              <w:t xml:space="preserve">Plano de </w:t>
            </w:r>
            <w:proofErr w:type="spellStart"/>
            <w:r>
              <w:t>Contingência</w:t>
            </w:r>
            <w:proofErr w:type="spellEnd"/>
          </w:p>
        </w:tc>
      </w:tr>
      <w:tr w:rsidR="001005AE" w:rsidRPr="00ED02DC" w14:paraId="1CDA8999" w14:textId="77777777">
        <w:tc>
          <w:tcPr>
            <w:tcW w:w="1231" w:type="dxa"/>
          </w:tcPr>
          <w:p w14:paraId="6460B0EA" w14:textId="1B295221" w:rsidR="001005AE" w:rsidRDefault="000F3421" w:rsidP="004411B0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7336" w:type="dxa"/>
          </w:tcPr>
          <w:p w14:paraId="6C6FECC1" w14:textId="569517A4" w:rsidR="001005AE" w:rsidRPr="00280330" w:rsidRDefault="004411B0" w:rsidP="004411B0">
            <w:pPr>
              <w:ind w:left="0" w:hanging="2"/>
              <w:rPr>
                <w:lang w:val="pt-BR"/>
              </w:rPr>
            </w:pPr>
            <w:r w:rsidRPr="00280330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Contratar um terceiro para desenvolver a parte de banco de dados espacial.</w:t>
            </w:r>
          </w:p>
        </w:tc>
      </w:tr>
      <w:tr w:rsidR="001005AE" w:rsidRPr="00ED02DC" w14:paraId="66C2C3F0" w14:textId="77777777">
        <w:tc>
          <w:tcPr>
            <w:tcW w:w="1231" w:type="dxa"/>
          </w:tcPr>
          <w:p w14:paraId="06DD7233" w14:textId="1B406D98" w:rsidR="001005AE" w:rsidRDefault="000F3421" w:rsidP="004411B0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7336" w:type="dxa"/>
          </w:tcPr>
          <w:p w14:paraId="7872CA2B" w14:textId="4921C028" w:rsidR="001005AE" w:rsidRPr="00A67DDC" w:rsidRDefault="004411B0" w:rsidP="004411B0">
            <w:pPr>
              <w:ind w:left="0" w:hanging="2"/>
              <w:rPr>
                <w:lang w:val="pt-BR"/>
              </w:rPr>
            </w:pPr>
            <w:r w:rsidRPr="00A67DDC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Preparar um workshop dedicado a ensinar os policiais como utilizar a aplicação.</w:t>
            </w:r>
          </w:p>
        </w:tc>
      </w:tr>
      <w:tr w:rsidR="001005AE" w:rsidRPr="00ED02DC" w14:paraId="3B7535A0" w14:textId="77777777">
        <w:tc>
          <w:tcPr>
            <w:tcW w:w="1231" w:type="dxa"/>
          </w:tcPr>
          <w:p w14:paraId="58E3B2D1" w14:textId="11B91D23" w:rsidR="001005AE" w:rsidRDefault="000F3421" w:rsidP="004411B0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7336" w:type="dxa"/>
          </w:tcPr>
          <w:p w14:paraId="324FD398" w14:textId="1E1C1DDA" w:rsidR="001005AE" w:rsidRPr="00280330" w:rsidRDefault="004411B0" w:rsidP="004411B0">
            <w:pPr>
              <w:ind w:left="0" w:hanging="2"/>
              <w:rPr>
                <w:lang w:val="pt-BR"/>
              </w:rPr>
            </w:pPr>
            <w:r w:rsidRPr="00280330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Preparar um dos membros da equipe para assumir o cargo de líder.</w:t>
            </w:r>
          </w:p>
        </w:tc>
      </w:tr>
      <w:tr w:rsidR="001005AE" w:rsidRPr="00ED02DC" w14:paraId="0CCB4A04" w14:textId="77777777">
        <w:tc>
          <w:tcPr>
            <w:tcW w:w="1231" w:type="dxa"/>
          </w:tcPr>
          <w:p w14:paraId="1A9718F0" w14:textId="059F950B" w:rsidR="001005AE" w:rsidRDefault="000F3421" w:rsidP="004411B0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7336" w:type="dxa"/>
          </w:tcPr>
          <w:p w14:paraId="31A4728D" w14:textId="6E042575" w:rsidR="001005AE" w:rsidRPr="00280330" w:rsidRDefault="004411B0" w:rsidP="004411B0">
            <w:pPr>
              <w:ind w:left="0" w:hanging="2"/>
              <w:rPr>
                <w:lang w:val="pt-BR"/>
              </w:rPr>
            </w:pPr>
            <w:r w:rsidRPr="00280330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Revisar os diagramas relacionados ao desenvolvimento do projeto (Casos de uso, componentes, EAP, entre outros).</w:t>
            </w:r>
          </w:p>
        </w:tc>
      </w:tr>
      <w:tr w:rsidR="001005AE" w:rsidRPr="00ED02DC" w14:paraId="62AD9BB6" w14:textId="77777777">
        <w:tc>
          <w:tcPr>
            <w:tcW w:w="1231" w:type="dxa"/>
          </w:tcPr>
          <w:p w14:paraId="6DE3372B" w14:textId="26303F36" w:rsidR="001005AE" w:rsidRDefault="000F3421" w:rsidP="004411B0">
            <w:pPr>
              <w:ind w:left="0" w:hanging="2"/>
              <w:jc w:val="center"/>
            </w:pPr>
            <w:r>
              <w:t>5</w:t>
            </w:r>
          </w:p>
        </w:tc>
        <w:tc>
          <w:tcPr>
            <w:tcW w:w="7336" w:type="dxa"/>
          </w:tcPr>
          <w:p w14:paraId="40C863E8" w14:textId="651A8CD0" w:rsidR="001005AE" w:rsidRPr="00280330" w:rsidRDefault="004411B0" w:rsidP="004411B0">
            <w:pPr>
              <w:ind w:left="0" w:hanging="2"/>
              <w:rPr>
                <w:lang w:val="pt-BR"/>
              </w:rPr>
            </w:pPr>
            <w:r w:rsidRPr="00280330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Contratar um terceiro especializado para auxiliar na correção do erro.</w:t>
            </w:r>
          </w:p>
        </w:tc>
      </w:tr>
      <w:tr w:rsidR="000F3421" w:rsidRPr="00ED02DC" w14:paraId="6E9A07F5" w14:textId="77777777">
        <w:tc>
          <w:tcPr>
            <w:tcW w:w="1231" w:type="dxa"/>
          </w:tcPr>
          <w:p w14:paraId="51C40183" w14:textId="23F5C22D" w:rsidR="000F3421" w:rsidRDefault="000F3421" w:rsidP="004411B0">
            <w:pPr>
              <w:ind w:left="0" w:hanging="2"/>
              <w:jc w:val="center"/>
            </w:pPr>
            <w:r>
              <w:t>6</w:t>
            </w:r>
          </w:p>
        </w:tc>
        <w:tc>
          <w:tcPr>
            <w:tcW w:w="7336" w:type="dxa"/>
          </w:tcPr>
          <w:p w14:paraId="677AD714" w14:textId="06582705" w:rsidR="000F3421" w:rsidRPr="00280330" w:rsidRDefault="004411B0" w:rsidP="004411B0">
            <w:pPr>
              <w:ind w:left="0" w:hanging="2"/>
              <w:rPr>
                <w:lang w:val="pt-BR"/>
              </w:rPr>
            </w:pPr>
            <w:r w:rsidRPr="00280330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Contratar um serviço de servidor em nuvem.</w:t>
            </w:r>
          </w:p>
        </w:tc>
      </w:tr>
    </w:tbl>
    <w:p w14:paraId="393B8C8E" w14:textId="77777777" w:rsidR="001005AE" w:rsidRPr="00280330" w:rsidRDefault="001005AE">
      <w:pPr>
        <w:ind w:left="0" w:hanging="2"/>
        <w:rPr>
          <w:lang w:val="pt-BR"/>
        </w:rPr>
      </w:pPr>
    </w:p>
    <w:p w14:paraId="3C8BEB98" w14:textId="77777777" w:rsidR="001005AE" w:rsidRPr="00280330" w:rsidRDefault="001005AE">
      <w:pPr>
        <w:ind w:left="0" w:hanging="2"/>
        <w:rPr>
          <w:lang w:val="pt-BR"/>
        </w:rPr>
      </w:pPr>
      <w:bookmarkStart w:id="20" w:name="_heading=h.3rdcrjn" w:colFirst="0" w:colLast="0"/>
      <w:bookmarkEnd w:id="20"/>
    </w:p>
    <w:p w14:paraId="5ED9EF0C" w14:textId="77777777" w:rsidR="001005AE" w:rsidRDefault="00C47C26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t>Cronograma</w:t>
      </w:r>
      <w:proofErr w:type="spellEnd"/>
      <w:r>
        <w:rPr>
          <w:b/>
          <w:color w:val="000000"/>
          <w:sz w:val="32"/>
          <w:szCs w:val="32"/>
        </w:rPr>
        <w:t xml:space="preserve"> de </w:t>
      </w:r>
      <w:proofErr w:type="spellStart"/>
      <w:r>
        <w:rPr>
          <w:b/>
          <w:color w:val="000000"/>
          <w:sz w:val="32"/>
          <w:szCs w:val="32"/>
        </w:rPr>
        <w:t>Projeto</w:t>
      </w:r>
      <w:proofErr w:type="spellEnd"/>
    </w:p>
    <w:p w14:paraId="542CD5DD" w14:textId="351E9F1A" w:rsidR="001005AE" w:rsidRDefault="001005AE" w:rsidP="001C4D54">
      <w:pPr>
        <w:ind w:leftChars="0" w:left="0" w:firstLineChars="0" w:firstLine="0"/>
      </w:pPr>
    </w:p>
    <w:p w14:paraId="72CA78D7" w14:textId="0223CA04" w:rsidR="001C4D54" w:rsidRPr="00ED02DC" w:rsidRDefault="0041421B" w:rsidP="001C4D54">
      <w:pPr>
        <w:ind w:leftChars="0" w:left="0" w:firstLineChars="0" w:firstLine="0"/>
        <w:rPr>
          <w:lang w:val="pt-BR"/>
        </w:rPr>
      </w:pPr>
      <w:r w:rsidRPr="00ED02DC">
        <w:rPr>
          <w:lang w:val="pt-BR"/>
        </w:rPr>
        <w:t>Teto de dias: 60 dias (50 dias + 20%)</w:t>
      </w:r>
    </w:p>
    <w:p w14:paraId="3209B5E6" w14:textId="7CC05E24" w:rsidR="0041421B" w:rsidRPr="00ED02DC" w:rsidRDefault="0041421B" w:rsidP="001C4D54">
      <w:pPr>
        <w:ind w:leftChars="0" w:left="0" w:firstLineChars="0" w:firstLine="0"/>
        <w:rPr>
          <w:lang w:val="pt-BR"/>
        </w:rPr>
      </w:pPr>
      <w:r w:rsidRPr="00ED02DC">
        <w:rPr>
          <w:lang w:val="pt-BR"/>
        </w:rPr>
        <w:t>Teto de custo: R$ 65.344 (</w:t>
      </w:r>
      <w:r w:rsidRPr="00CB2FA8">
        <w:rPr>
          <w:lang w:val="pt-BR"/>
        </w:rPr>
        <w:t>R$</w:t>
      </w:r>
      <w:r>
        <w:rPr>
          <w:lang w:val="pt-BR"/>
        </w:rPr>
        <w:t>54.454,00 + 20%)</w:t>
      </w:r>
    </w:p>
    <w:p w14:paraId="581A95AE" w14:textId="0407FB73" w:rsidR="0041421B" w:rsidRPr="00ED02DC" w:rsidRDefault="0041421B" w:rsidP="001C4D54">
      <w:pPr>
        <w:ind w:leftChars="0" w:left="0" w:firstLineChars="0" w:firstLine="0"/>
        <w:rPr>
          <w:lang w:val="pt-BR"/>
        </w:rPr>
      </w:pPr>
    </w:p>
    <w:p w14:paraId="504A89B5" w14:textId="5691CDF4" w:rsidR="0041421B" w:rsidRPr="00ED02DC" w:rsidRDefault="0041421B" w:rsidP="001C4D54">
      <w:pPr>
        <w:ind w:leftChars="0" w:left="0" w:firstLineChars="0" w:firstLine="0"/>
        <w:rPr>
          <w:lang w:val="pt-BR"/>
        </w:rPr>
      </w:pPr>
      <w:r w:rsidRPr="00ED02DC">
        <w:rPr>
          <w:lang w:val="pt-BR"/>
        </w:rPr>
        <w:lastRenderedPageBreak/>
        <w:t>Estimativa de dias para cada PUC</w:t>
      </w:r>
    </w:p>
    <w:tbl>
      <w:tblPr>
        <w:tblW w:w="7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00"/>
        <w:gridCol w:w="960"/>
        <w:gridCol w:w="1340"/>
        <w:gridCol w:w="1760"/>
      </w:tblGrid>
      <w:tr w:rsidR="0041421B" w:rsidRPr="0041421B" w14:paraId="1DF41D07" w14:textId="77777777" w:rsidTr="0041421B">
        <w:trPr>
          <w:trHeight w:val="300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BEC14" w14:textId="77777777" w:rsidR="0041421B" w:rsidRPr="0041421B" w:rsidRDefault="0041421B" w:rsidP="0041421B">
            <w:pPr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</w:pPr>
            <w:r w:rsidRPr="0041421B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  <w:t>Caso de uso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748D" w14:textId="77777777" w:rsidR="0041421B" w:rsidRPr="0041421B" w:rsidRDefault="0041421B" w:rsidP="0041421B">
            <w:pPr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</w:pPr>
            <w:r w:rsidRPr="0041421B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  <w:t>PUC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006AD" w14:textId="77777777" w:rsidR="0041421B" w:rsidRPr="0041421B" w:rsidRDefault="0041421B" w:rsidP="0041421B">
            <w:pPr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</w:pPr>
            <w:r w:rsidRPr="0041421B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  <w:t>Porcentagem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CD495" w14:textId="77777777" w:rsidR="0041421B" w:rsidRPr="0041421B" w:rsidRDefault="0041421B" w:rsidP="0041421B">
            <w:pPr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</w:pPr>
            <w:r w:rsidRPr="0041421B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  <w:t>Dias aproximados</w:t>
            </w:r>
          </w:p>
        </w:tc>
      </w:tr>
      <w:tr w:rsidR="0041421B" w:rsidRPr="0041421B" w14:paraId="18E7164E" w14:textId="77777777" w:rsidTr="0041421B">
        <w:trPr>
          <w:trHeight w:val="30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5CEA" w14:textId="77777777" w:rsidR="0041421B" w:rsidRPr="0041421B" w:rsidRDefault="0041421B" w:rsidP="0041421B">
            <w:pPr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</w:pPr>
            <w:r w:rsidRPr="0041421B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  <w:t>UC 01 Manter Ocorrências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4427" w14:textId="77777777" w:rsidR="0041421B" w:rsidRPr="0041421B" w:rsidRDefault="0041421B" w:rsidP="0041421B">
            <w:pPr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</w:pPr>
            <w:r w:rsidRPr="0041421B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  <w:t>5,11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264BC" w14:textId="77777777" w:rsidR="0041421B" w:rsidRPr="0041421B" w:rsidRDefault="0041421B" w:rsidP="0041421B">
            <w:pPr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</w:pPr>
            <w:r w:rsidRPr="0041421B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  <w:t>17,02%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F4E9A" w14:textId="77777777" w:rsidR="0041421B" w:rsidRPr="0041421B" w:rsidRDefault="0041421B" w:rsidP="0041421B">
            <w:pPr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</w:pPr>
            <w:r w:rsidRPr="0041421B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  <w:t>10,2</w:t>
            </w:r>
          </w:p>
        </w:tc>
      </w:tr>
      <w:tr w:rsidR="0041421B" w:rsidRPr="0041421B" w14:paraId="0EEF81D0" w14:textId="77777777" w:rsidTr="0041421B">
        <w:trPr>
          <w:trHeight w:val="30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F7630" w14:textId="77777777" w:rsidR="0041421B" w:rsidRPr="0041421B" w:rsidRDefault="0041421B" w:rsidP="0041421B">
            <w:pPr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</w:pPr>
            <w:r w:rsidRPr="0041421B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  <w:t>UC 02 Manter Agentes Policiais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6170F" w14:textId="77777777" w:rsidR="0041421B" w:rsidRPr="0041421B" w:rsidRDefault="0041421B" w:rsidP="0041421B">
            <w:pPr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</w:pPr>
            <w:r w:rsidRPr="0041421B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  <w:t>5,11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F6B98" w14:textId="77777777" w:rsidR="0041421B" w:rsidRPr="0041421B" w:rsidRDefault="0041421B" w:rsidP="0041421B">
            <w:pPr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</w:pPr>
            <w:r w:rsidRPr="0041421B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  <w:t>17,02%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F9B8E" w14:textId="77777777" w:rsidR="0041421B" w:rsidRPr="0041421B" w:rsidRDefault="0041421B" w:rsidP="0041421B">
            <w:pPr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</w:pPr>
            <w:r w:rsidRPr="0041421B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  <w:t>10,2</w:t>
            </w:r>
          </w:p>
        </w:tc>
      </w:tr>
      <w:tr w:rsidR="0041421B" w:rsidRPr="0041421B" w14:paraId="41FA8F94" w14:textId="77777777" w:rsidTr="0041421B">
        <w:trPr>
          <w:trHeight w:val="30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B958" w14:textId="77777777" w:rsidR="0041421B" w:rsidRPr="0041421B" w:rsidRDefault="0041421B" w:rsidP="0041421B">
            <w:pPr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</w:pPr>
            <w:r w:rsidRPr="0041421B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  <w:t>UC 03 Associar Agente à Ocorrência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21F6" w14:textId="77777777" w:rsidR="0041421B" w:rsidRPr="0041421B" w:rsidRDefault="0041421B" w:rsidP="0041421B">
            <w:pPr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</w:pPr>
            <w:r w:rsidRPr="0041421B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  <w:t>6,39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5AEA9" w14:textId="77777777" w:rsidR="0041421B" w:rsidRPr="0041421B" w:rsidRDefault="0041421B" w:rsidP="0041421B">
            <w:pPr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</w:pPr>
            <w:r w:rsidRPr="0041421B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  <w:t>21,28%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A707F" w14:textId="77777777" w:rsidR="0041421B" w:rsidRPr="0041421B" w:rsidRDefault="0041421B" w:rsidP="0041421B">
            <w:pPr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</w:pPr>
            <w:r w:rsidRPr="0041421B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  <w:t>12,8</w:t>
            </w:r>
          </w:p>
        </w:tc>
      </w:tr>
      <w:tr w:rsidR="0041421B" w:rsidRPr="0041421B" w14:paraId="1AAC5473" w14:textId="77777777" w:rsidTr="0041421B">
        <w:trPr>
          <w:trHeight w:val="30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2F9A1" w14:textId="77777777" w:rsidR="0041421B" w:rsidRPr="0041421B" w:rsidRDefault="0041421B" w:rsidP="0041421B">
            <w:pPr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</w:pPr>
            <w:r w:rsidRPr="0041421B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  <w:t>UC 04 Atualizar situação da Ocorrência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F7FAA" w14:textId="77777777" w:rsidR="0041421B" w:rsidRPr="0041421B" w:rsidRDefault="0041421B" w:rsidP="0041421B">
            <w:pPr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</w:pPr>
            <w:r w:rsidRPr="0041421B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  <w:t>7,67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15F00" w14:textId="77777777" w:rsidR="0041421B" w:rsidRPr="0041421B" w:rsidRDefault="0041421B" w:rsidP="0041421B">
            <w:pPr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</w:pPr>
            <w:r w:rsidRPr="0041421B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  <w:t>25,54%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625FE" w14:textId="77777777" w:rsidR="0041421B" w:rsidRPr="0041421B" w:rsidRDefault="0041421B" w:rsidP="0041421B">
            <w:pPr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</w:pPr>
            <w:r w:rsidRPr="0041421B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  <w:t>15,3</w:t>
            </w:r>
          </w:p>
        </w:tc>
      </w:tr>
      <w:tr w:rsidR="0041421B" w:rsidRPr="0041421B" w14:paraId="034C4674" w14:textId="77777777" w:rsidTr="0041421B">
        <w:trPr>
          <w:trHeight w:val="30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07038" w14:textId="77777777" w:rsidR="0041421B" w:rsidRPr="0041421B" w:rsidRDefault="0041421B" w:rsidP="0041421B">
            <w:pPr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</w:pPr>
            <w:r w:rsidRPr="0041421B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  <w:t>UC 05 Consultar mapa policial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DEB86" w14:textId="77777777" w:rsidR="0041421B" w:rsidRPr="0041421B" w:rsidRDefault="0041421B" w:rsidP="0041421B">
            <w:pPr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</w:pPr>
            <w:r w:rsidRPr="0041421B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  <w:t>5,75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474C" w14:textId="77777777" w:rsidR="0041421B" w:rsidRPr="0041421B" w:rsidRDefault="0041421B" w:rsidP="0041421B">
            <w:pPr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</w:pPr>
            <w:r w:rsidRPr="0041421B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  <w:t>19,15%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923B9" w14:textId="77777777" w:rsidR="0041421B" w:rsidRPr="0041421B" w:rsidRDefault="0041421B" w:rsidP="0041421B">
            <w:pPr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</w:pPr>
            <w:r w:rsidRPr="0041421B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  <w:t>11,5</w:t>
            </w:r>
          </w:p>
        </w:tc>
      </w:tr>
      <w:tr w:rsidR="0041421B" w:rsidRPr="0041421B" w14:paraId="7CC9C32F" w14:textId="77777777" w:rsidTr="0041421B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7863E" w14:textId="77777777" w:rsidR="0041421B" w:rsidRPr="0041421B" w:rsidRDefault="0041421B" w:rsidP="0041421B">
            <w:pPr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5B18D" w14:textId="77777777" w:rsidR="0041421B" w:rsidRPr="0041421B" w:rsidRDefault="0041421B" w:rsidP="0041421B">
            <w:pPr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position w:val="0"/>
                <w:sz w:val="20"/>
                <w:szCs w:val="20"/>
                <w:lang w:val="pt-BR" w:eastAsia="pt-BR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1B1A" w14:textId="77777777" w:rsidR="0041421B" w:rsidRPr="0041421B" w:rsidRDefault="0041421B" w:rsidP="0041421B">
            <w:pPr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position w:val="0"/>
                <w:sz w:val="20"/>
                <w:szCs w:val="20"/>
                <w:lang w:val="pt-BR" w:eastAsia="pt-BR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AD15" w14:textId="77777777" w:rsidR="0041421B" w:rsidRPr="0041421B" w:rsidRDefault="0041421B" w:rsidP="0041421B">
            <w:pPr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position w:val="0"/>
                <w:sz w:val="20"/>
                <w:szCs w:val="20"/>
                <w:lang w:val="pt-BR" w:eastAsia="pt-BR"/>
              </w:rPr>
            </w:pPr>
          </w:p>
        </w:tc>
      </w:tr>
      <w:tr w:rsidR="0041421B" w:rsidRPr="0041421B" w14:paraId="6DE7E313" w14:textId="77777777" w:rsidTr="0041421B">
        <w:trPr>
          <w:trHeight w:val="300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1E9FE" w14:textId="77777777" w:rsidR="0041421B" w:rsidRPr="0041421B" w:rsidRDefault="0041421B" w:rsidP="0041421B">
            <w:pPr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</w:pPr>
            <w:r w:rsidRPr="0041421B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  <w:t>Total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AA24B" w14:textId="77777777" w:rsidR="0041421B" w:rsidRPr="0041421B" w:rsidRDefault="0041421B" w:rsidP="0041421B">
            <w:pPr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</w:pPr>
            <w:r w:rsidRPr="0041421B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  <w:t>30,03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FC19" w14:textId="77777777" w:rsidR="0041421B" w:rsidRPr="0041421B" w:rsidRDefault="0041421B" w:rsidP="0041421B">
            <w:pPr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</w:pPr>
            <w:r w:rsidRPr="0041421B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  <w:t>100,00%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437A7" w14:textId="77777777" w:rsidR="0041421B" w:rsidRPr="0041421B" w:rsidRDefault="0041421B" w:rsidP="0041421B">
            <w:pPr>
              <w:spacing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</w:pPr>
            <w:r w:rsidRPr="0041421B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pt-BR" w:eastAsia="pt-BR"/>
              </w:rPr>
              <w:t>60</w:t>
            </w:r>
          </w:p>
        </w:tc>
      </w:tr>
    </w:tbl>
    <w:p w14:paraId="61C435CD" w14:textId="3F50EE23" w:rsidR="0041421B" w:rsidRDefault="0041421B" w:rsidP="001C4D54">
      <w:pPr>
        <w:ind w:leftChars="0" w:left="0" w:firstLineChars="0" w:firstLine="0"/>
      </w:pPr>
    </w:p>
    <w:p w14:paraId="1ECC8770" w14:textId="18867AF0" w:rsidR="0041421B" w:rsidRDefault="0041421B" w:rsidP="001C4D54">
      <w:pPr>
        <w:ind w:leftChars="0" w:left="0" w:firstLineChars="0" w:firstLine="0"/>
      </w:pPr>
      <w:proofErr w:type="spellStart"/>
      <w:r>
        <w:t>Cronograma</w:t>
      </w:r>
      <w:proofErr w:type="spellEnd"/>
      <w:r>
        <w:t>:</w:t>
      </w:r>
    </w:p>
    <w:p w14:paraId="2FD647CB" w14:textId="7892B8E5" w:rsidR="001C4D54" w:rsidRPr="00CB2FA8" w:rsidRDefault="001C4D54" w:rsidP="001C4D54">
      <w:pPr>
        <w:ind w:leftChars="0" w:left="0" w:firstLineChars="0" w:firstLine="0"/>
        <w:rPr>
          <w:lang w:val="pt-BR"/>
        </w:rPr>
      </w:pPr>
      <w:commentRangeStart w:id="21"/>
      <w:r w:rsidRPr="001C4D54">
        <w:rPr>
          <w:noProof/>
          <w:lang w:val="pt-BR"/>
        </w:rPr>
        <w:drawing>
          <wp:inline distT="0" distB="0" distL="0" distR="0" wp14:anchorId="2FCC2952" wp14:editId="21C18632">
            <wp:extent cx="5760085" cy="26390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1"/>
      <w:r w:rsidR="00ED02DC">
        <w:rPr>
          <w:rStyle w:val="Refdecomentrio"/>
        </w:rPr>
        <w:commentReference w:id="21"/>
      </w:r>
    </w:p>
    <w:p w14:paraId="57156B2E" w14:textId="1845DF58" w:rsidR="001005AE" w:rsidRDefault="001005AE">
      <w:pPr>
        <w:ind w:left="0" w:hanging="2"/>
        <w:rPr>
          <w:lang w:val="pt-BR"/>
        </w:rPr>
      </w:pPr>
    </w:p>
    <w:p w14:paraId="4B95E8C4" w14:textId="37C4CCC9" w:rsidR="001C4D54" w:rsidRDefault="001C4D54">
      <w:pPr>
        <w:ind w:left="0" w:hanging="2"/>
        <w:rPr>
          <w:lang w:val="pt-BR"/>
        </w:rPr>
      </w:pPr>
      <w:r w:rsidRPr="001C4D54">
        <w:rPr>
          <w:noProof/>
          <w:lang w:val="pt-BR"/>
        </w:rPr>
        <w:drawing>
          <wp:inline distT="0" distB="0" distL="0" distR="0" wp14:anchorId="13F110AA" wp14:editId="1DDBBDA5">
            <wp:extent cx="5760085" cy="20834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DAD0" w14:textId="120731EB" w:rsidR="001C4D54" w:rsidRDefault="001C4D54">
      <w:pPr>
        <w:ind w:left="0" w:hanging="2"/>
        <w:rPr>
          <w:lang w:val="pt-BR"/>
        </w:rPr>
      </w:pPr>
    </w:p>
    <w:p w14:paraId="3912C915" w14:textId="77777777" w:rsidR="001C4D54" w:rsidRPr="00CB2FA8" w:rsidRDefault="001C4D54">
      <w:pPr>
        <w:ind w:left="0" w:hanging="2"/>
        <w:rPr>
          <w:lang w:val="pt-BR"/>
        </w:rPr>
      </w:pPr>
    </w:p>
    <w:sectPr w:rsidR="001C4D54" w:rsidRPr="00CB2FA8">
      <w:headerReference w:type="default" r:id="rId17"/>
      <w:footerReference w:type="default" r:id="rId18"/>
      <w:pgSz w:w="11907" w:h="16840"/>
      <w:pgMar w:top="1418" w:right="1418" w:bottom="1418" w:left="1418" w:header="709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1" w:author="Marco Isaias Alayo Chavez" w:date="2022-10-14T09:27:00Z" w:initials="MIAC">
    <w:p w14:paraId="5C011310" w14:textId="77777777" w:rsidR="00ED02DC" w:rsidRDefault="00ED02DC" w:rsidP="004F728E">
      <w:pPr>
        <w:pStyle w:val="Textodecomentrio"/>
        <w:ind w:left="0" w:hanging="2"/>
        <w:jc w:val="left"/>
      </w:pPr>
      <w:r>
        <w:rPr>
          <w:rStyle w:val="Refdecomentrio"/>
        </w:rPr>
        <w:annotationRef/>
      </w:r>
      <w:r>
        <w:t>Esqueceu da reunião de encerramento do projeto.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01131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3A9E7" w16cex:dateUtc="2022-10-14T12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011310" w16cid:durableId="26F3A9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C58BF" w14:textId="77777777" w:rsidR="006254F9" w:rsidRDefault="006254F9">
      <w:pPr>
        <w:spacing w:line="240" w:lineRule="auto"/>
        <w:ind w:left="0" w:hanging="2"/>
      </w:pPr>
      <w:r>
        <w:separator/>
      </w:r>
    </w:p>
  </w:endnote>
  <w:endnote w:type="continuationSeparator" w:id="0">
    <w:p w14:paraId="78E2D0FA" w14:textId="77777777" w:rsidR="006254F9" w:rsidRDefault="006254F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2BD05" w14:textId="77777777" w:rsidR="007E2064" w:rsidRDefault="007E2064">
    <w:pPr>
      <w:pBdr>
        <w:top w:val="single" w:sz="4" w:space="1" w:color="000000"/>
      </w:pBdr>
      <w:ind w:left="0" w:hanging="2"/>
    </w:pPr>
    <w:proofErr w:type="spellStart"/>
    <w:r>
      <w:t>TMP_PlanoProjeto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740E1" w14:textId="77777777" w:rsidR="006254F9" w:rsidRDefault="006254F9">
      <w:pPr>
        <w:spacing w:line="240" w:lineRule="auto"/>
        <w:ind w:left="0" w:hanging="2"/>
      </w:pPr>
      <w:r>
        <w:separator/>
      </w:r>
    </w:p>
  </w:footnote>
  <w:footnote w:type="continuationSeparator" w:id="0">
    <w:p w14:paraId="064C934C" w14:textId="77777777" w:rsidR="006254F9" w:rsidRDefault="006254F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71BED" w14:textId="77777777" w:rsidR="007E2064" w:rsidRDefault="007E206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</w:pPr>
  </w:p>
  <w:tbl>
    <w:tblPr>
      <w:tblStyle w:val="af4"/>
      <w:tblW w:w="9940" w:type="dxa"/>
      <w:jc w:val="center"/>
      <w:tblInd w:w="0" w:type="dxa"/>
      <w:tblLayout w:type="fixed"/>
      <w:tblLook w:val="0000" w:firstRow="0" w:lastRow="0" w:firstColumn="0" w:lastColumn="0" w:noHBand="0" w:noVBand="0"/>
    </w:tblPr>
    <w:tblGrid>
      <w:gridCol w:w="1533"/>
      <w:gridCol w:w="8407"/>
    </w:tblGrid>
    <w:tr w:rsidR="007E2064" w:rsidRPr="00ED02DC" w14:paraId="675A5353" w14:textId="77777777">
      <w:trPr>
        <w:trHeight w:val="1651"/>
        <w:jc w:val="center"/>
      </w:trPr>
      <w:tc>
        <w:tcPr>
          <w:tcW w:w="1533" w:type="dxa"/>
        </w:tcPr>
        <w:p w14:paraId="24E70A66" w14:textId="77777777" w:rsidR="007E2064" w:rsidRDefault="007E20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630AD6E0" wp14:editId="31E23CFF">
                <wp:simplePos x="0" y="0"/>
                <wp:positionH relativeFrom="column">
                  <wp:posOffset>-44448</wp:posOffset>
                </wp:positionH>
                <wp:positionV relativeFrom="paragraph">
                  <wp:posOffset>0</wp:posOffset>
                </wp:positionV>
                <wp:extent cx="956945" cy="845185"/>
                <wp:effectExtent l="0" t="0" r="0" b="0"/>
                <wp:wrapSquare wrapText="bothSides" distT="0" distB="0" distL="114300" distR="11430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945" cy="8451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07" w:type="dxa"/>
        </w:tcPr>
        <w:p w14:paraId="4E86A07A" w14:textId="77777777" w:rsidR="007E2064" w:rsidRPr="00CB2FA8" w:rsidRDefault="007E2064">
          <w:pPr>
            <w:spacing w:line="360" w:lineRule="auto"/>
            <w:ind w:left="1" w:right="-376" w:hanging="3"/>
            <w:jc w:val="center"/>
            <w:rPr>
              <w:sz w:val="32"/>
              <w:szCs w:val="32"/>
              <w:lang w:val="pt-BR"/>
            </w:rPr>
          </w:pPr>
          <w:r w:rsidRPr="00CB2FA8">
            <w:rPr>
              <w:b/>
              <w:sz w:val="32"/>
              <w:szCs w:val="32"/>
              <w:lang w:val="pt-BR"/>
            </w:rPr>
            <w:t>CENTRO UNIVERSITÁRIO FEI</w:t>
          </w:r>
        </w:p>
        <w:p w14:paraId="1DC755B8" w14:textId="77777777" w:rsidR="007E2064" w:rsidRPr="00CB2FA8" w:rsidRDefault="007E2064">
          <w:pPr>
            <w:ind w:left="0" w:right="-516" w:hanging="2"/>
            <w:jc w:val="center"/>
            <w:rPr>
              <w:sz w:val="20"/>
              <w:szCs w:val="20"/>
              <w:lang w:val="pt-BR"/>
            </w:rPr>
          </w:pPr>
          <w:r w:rsidRPr="00CB2FA8">
            <w:rPr>
              <w:sz w:val="16"/>
              <w:szCs w:val="16"/>
              <w:lang w:val="pt-BR"/>
            </w:rPr>
            <w:t>A</w:t>
          </w:r>
          <w:r w:rsidRPr="00CB2FA8">
            <w:rPr>
              <w:sz w:val="20"/>
              <w:szCs w:val="20"/>
              <w:lang w:val="pt-BR"/>
            </w:rPr>
            <w:t>venida Humberto de Alencar Castelo Branco, 3972, CEP: 09850-901 São Bernardo do Campo</w:t>
          </w:r>
        </w:p>
        <w:p w14:paraId="03302ED1" w14:textId="77777777" w:rsidR="007E2064" w:rsidRPr="00CB2FA8" w:rsidRDefault="007E2064">
          <w:pPr>
            <w:ind w:left="0" w:right="-516" w:hanging="2"/>
            <w:jc w:val="center"/>
            <w:rPr>
              <w:sz w:val="20"/>
              <w:szCs w:val="20"/>
              <w:lang w:val="pt-BR"/>
            </w:rPr>
          </w:pPr>
          <w:r w:rsidRPr="00CB2FA8">
            <w:rPr>
              <w:sz w:val="20"/>
              <w:szCs w:val="20"/>
              <w:lang w:val="pt-BR"/>
            </w:rPr>
            <w:t>Telefone: (011) 4353-2900     Fax (011) 4109-5994</w:t>
          </w:r>
        </w:p>
        <w:p w14:paraId="6A80B987" w14:textId="77777777" w:rsidR="007E2064" w:rsidRPr="00CB2FA8" w:rsidRDefault="007E2064">
          <w:pPr>
            <w:pBdr>
              <w:top w:val="single" w:sz="4" w:space="1" w:color="000000"/>
            </w:pBdr>
            <w:ind w:left="0" w:hanging="2"/>
            <w:jc w:val="center"/>
            <w:rPr>
              <w:lang w:val="pt-BR"/>
            </w:rPr>
          </w:pPr>
          <w:r w:rsidRPr="00CB2FA8">
            <w:rPr>
              <w:lang w:val="pt-BR"/>
            </w:rPr>
            <w:t>Curso de Ciências da Computação</w:t>
          </w:r>
        </w:p>
      </w:tc>
    </w:tr>
  </w:tbl>
  <w:p w14:paraId="0F3B7B7C" w14:textId="77777777" w:rsidR="007E2064" w:rsidRPr="00CB2FA8" w:rsidRDefault="007E206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rFonts w:ascii="Arial" w:eastAsia="Arial" w:hAnsi="Arial" w:cs="Arial"/>
        <w:color w:val="000000"/>
        <w:lang w:val="pt-BR"/>
      </w:rPr>
    </w:pPr>
  </w:p>
  <w:p w14:paraId="77FCFFD6" w14:textId="77777777" w:rsidR="007E2064" w:rsidRPr="00CB2FA8" w:rsidRDefault="007E2064">
    <w:pPr>
      <w:ind w:left="0" w:hanging="2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0ACD"/>
    <w:multiLevelType w:val="multilevel"/>
    <w:tmpl w:val="1BD072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EA5FB0"/>
    <w:multiLevelType w:val="multilevel"/>
    <w:tmpl w:val="721620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66492B"/>
    <w:multiLevelType w:val="multilevel"/>
    <w:tmpl w:val="866C4A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241EF1"/>
    <w:multiLevelType w:val="multilevel"/>
    <w:tmpl w:val="514C2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9EF3826"/>
    <w:multiLevelType w:val="multilevel"/>
    <w:tmpl w:val="9BF0B8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AA8553F"/>
    <w:multiLevelType w:val="multilevel"/>
    <w:tmpl w:val="19FC1B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D7F427E"/>
    <w:multiLevelType w:val="multilevel"/>
    <w:tmpl w:val="5EE869A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Ttulo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50A7F27"/>
    <w:multiLevelType w:val="multilevel"/>
    <w:tmpl w:val="B09E5400"/>
    <w:lvl w:ilvl="0">
      <w:start w:val="1"/>
      <w:numFmt w:val="decimal"/>
      <w:lvlText w:val="%1"/>
      <w:lvlJc w:val="left"/>
      <w:pPr>
        <w:ind w:left="340" w:hanging="34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694" w:hanging="567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8" w15:restartNumberingAfterBreak="0">
    <w:nsid w:val="680D16E3"/>
    <w:multiLevelType w:val="multilevel"/>
    <w:tmpl w:val="7A407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6B95FF7"/>
    <w:multiLevelType w:val="multilevel"/>
    <w:tmpl w:val="A6688E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8604C8E"/>
    <w:multiLevelType w:val="multilevel"/>
    <w:tmpl w:val="379CA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8C870DE"/>
    <w:multiLevelType w:val="multilevel"/>
    <w:tmpl w:val="A98293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33189424">
    <w:abstractNumId w:val="6"/>
  </w:num>
  <w:num w:numId="2" w16cid:durableId="1228148386">
    <w:abstractNumId w:val="2"/>
  </w:num>
  <w:num w:numId="3" w16cid:durableId="792478981">
    <w:abstractNumId w:val="3"/>
  </w:num>
  <w:num w:numId="4" w16cid:durableId="291716669">
    <w:abstractNumId w:val="8"/>
  </w:num>
  <w:num w:numId="5" w16cid:durableId="1368137013">
    <w:abstractNumId w:val="1"/>
  </w:num>
  <w:num w:numId="6" w16cid:durableId="1924877519">
    <w:abstractNumId w:val="4"/>
  </w:num>
  <w:num w:numId="7" w16cid:durableId="2061510486">
    <w:abstractNumId w:val="9"/>
  </w:num>
  <w:num w:numId="8" w16cid:durableId="1923637095">
    <w:abstractNumId w:val="11"/>
  </w:num>
  <w:num w:numId="9" w16cid:durableId="1432580581">
    <w:abstractNumId w:val="5"/>
  </w:num>
  <w:num w:numId="10" w16cid:durableId="1510219025">
    <w:abstractNumId w:val="7"/>
  </w:num>
  <w:num w:numId="11" w16cid:durableId="44067324">
    <w:abstractNumId w:val="0"/>
  </w:num>
  <w:num w:numId="12" w16cid:durableId="129521609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o Isaias Alayo Chavez">
    <w15:presenceInfo w15:providerId="Windows Live" w15:userId="00cecea75f4553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5AE"/>
    <w:rsid w:val="000F3421"/>
    <w:rsid w:val="001005AE"/>
    <w:rsid w:val="001C4D54"/>
    <w:rsid w:val="002167F2"/>
    <w:rsid w:val="00280330"/>
    <w:rsid w:val="00285E5E"/>
    <w:rsid w:val="002F1FB6"/>
    <w:rsid w:val="00321CDA"/>
    <w:rsid w:val="0041421B"/>
    <w:rsid w:val="004411B0"/>
    <w:rsid w:val="004E22A8"/>
    <w:rsid w:val="00552E55"/>
    <w:rsid w:val="005731A4"/>
    <w:rsid w:val="006254F9"/>
    <w:rsid w:val="006B3EFC"/>
    <w:rsid w:val="006C5FFE"/>
    <w:rsid w:val="006E6758"/>
    <w:rsid w:val="007E2064"/>
    <w:rsid w:val="007E62C1"/>
    <w:rsid w:val="00867680"/>
    <w:rsid w:val="00953771"/>
    <w:rsid w:val="00961B99"/>
    <w:rsid w:val="009B7BAB"/>
    <w:rsid w:val="00A67DDC"/>
    <w:rsid w:val="00AB0FD7"/>
    <w:rsid w:val="00B0522B"/>
    <w:rsid w:val="00C47C26"/>
    <w:rsid w:val="00C9364C"/>
    <w:rsid w:val="00CB2FA8"/>
    <w:rsid w:val="00DF6718"/>
    <w:rsid w:val="00E77310"/>
    <w:rsid w:val="00ED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AB732"/>
  <w15:docId w15:val="{FD809187-3AAC-49DF-9D3C-556992B0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ind w:hang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val="en-US" w:eastAsia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</w:pPr>
    <w:rPr>
      <w:b/>
      <w:bCs/>
      <w:kern w:val="1"/>
      <w:sz w:val="32"/>
      <w:szCs w:val="32"/>
      <w:lang w:val="pt-BR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pt-BR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Subttulo"/>
    <w:uiPriority w:val="10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1">
    <w:name w:val="WW8Num1z1"/>
    <w:rPr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7z2">
    <w:name w:val="WW8Num7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8z3">
    <w:name w:val="WW8Num8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link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Bullets">
    <w:name w:val="Bullets"/>
    <w:rPr>
      <w:rFonts w:ascii="StarSymbol" w:eastAsia="StarSymbol" w:hAnsi="Star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  <w:lang w:val="pt-BR"/>
    </w:r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customStyle="1" w:styleId="anotaoderequisito">
    <w:name w:val="anotação de requisito"/>
    <w:basedOn w:val="Normal"/>
    <w:pPr>
      <w:ind w:left="1134" w:firstLine="0"/>
    </w:pPr>
    <w:rPr>
      <w:rFonts w:ascii="Arial" w:hAnsi="Arial"/>
      <w:i/>
      <w:szCs w:val="20"/>
      <w:lang w:val="pt-BR"/>
    </w:rPr>
  </w:style>
  <w:style w:type="paragraph" w:styleId="Sumrio1">
    <w:name w:val="toc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umrio2">
    <w:name w:val="toc 2"/>
    <w:basedOn w:val="Normal"/>
    <w:next w:val="Normal"/>
    <w:pPr>
      <w:ind w:left="240" w:firstLine="0"/>
    </w:pPr>
    <w:rPr>
      <w:smallCaps/>
      <w:sz w:val="20"/>
      <w:szCs w:val="20"/>
    </w:rPr>
  </w:style>
  <w:style w:type="paragraph" w:styleId="Corpodetexto2">
    <w:name w:val="Body Text 2"/>
    <w:basedOn w:val="Normal"/>
    <w:rPr>
      <w:lang w:val="pt-BR"/>
    </w:rPr>
  </w:style>
  <w:style w:type="paragraph" w:styleId="Sumrio3">
    <w:name w:val="toc 3"/>
    <w:basedOn w:val="Normal"/>
    <w:next w:val="Normal"/>
    <w:pPr>
      <w:ind w:left="480" w:firstLine="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pPr>
      <w:ind w:left="720" w:firstLine="0"/>
    </w:pPr>
    <w:rPr>
      <w:sz w:val="18"/>
      <w:szCs w:val="18"/>
    </w:rPr>
  </w:style>
  <w:style w:type="paragraph" w:styleId="Sumrio5">
    <w:name w:val="toc 5"/>
    <w:basedOn w:val="Normal"/>
    <w:next w:val="Normal"/>
    <w:pPr>
      <w:ind w:left="960" w:firstLine="0"/>
    </w:pPr>
    <w:rPr>
      <w:sz w:val="18"/>
      <w:szCs w:val="18"/>
    </w:rPr>
  </w:style>
  <w:style w:type="paragraph" w:styleId="Sumrio6">
    <w:name w:val="toc 6"/>
    <w:basedOn w:val="Normal"/>
    <w:next w:val="Normal"/>
    <w:pPr>
      <w:ind w:left="1200" w:firstLine="0"/>
    </w:pPr>
    <w:rPr>
      <w:sz w:val="18"/>
      <w:szCs w:val="18"/>
    </w:rPr>
  </w:style>
  <w:style w:type="paragraph" w:styleId="Sumrio7">
    <w:name w:val="toc 7"/>
    <w:basedOn w:val="Normal"/>
    <w:next w:val="Normal"/>
    <w:pPr>
      <w:ind w:left="1440" w:firstLine="0"/>
    </w:pPr>
    <w:rPr>
      <w:sz w:val="18"/>
      <w:szCs w:val="18"/>
    </w:rPr>
  </w:style>
  <w:style w:type="paragraph" w:styleId="Sumrio8">
    <w:name w:val="toc 8"/>
    <w:basedOn w:val="Normal"/>
    <w:next w:val="Normal"/>
    <w:pPr>
      <w:ind w:left="1680" w:firstLine="0"/>
    </w:pPr>
    <w:rPr>
      <w:sz w:val="18"/>
      <w:szCs w:val="18"/>
    </w:rPr>
  </w:style>
  <w:style w:type="paragraph" w:styleId="Sumrio9">
    <w:name w:val="toc 9"/>
    <w:basedOn w:val="Normal"/>
    <w:next w:val="Normal"/>
    <w:pPr>
      <w:ind w:left="1920" w:firstLine="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rPr>
      <w:rFonts w:ascii="Arial" w:hAnsi="Arial"/>
      <w:szCs w:val="20"/>
      <w:lang w:val="pt-BR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 w:firstLine="0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decomentrio">
    <w:name w:val="annotation text"/>
    <w:basedOn w:val="Normal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character" w:customStyle="1" w:styleId="TextodecomentrioChar">
    <w:name w:val="Texto de comentário Char"/>
    <w:rPr>
      <w:w w:val="100"/>
      <w:position w:val="-1"/>
      <w:effect w:val="none"/>
      <w:vertAlign w:val="baseline"/>
      <w:cs w:val="0"/>
      <w:em w:val="none"/>
      <w:lang w:val="en-US" w:eastAsia="ar-SA"/>
    </w:rPr>
  </w:style>
  <w:style w:type="character" w:customStyle="1" w:styleId="AssuntodocomentrioChar">
    <w:name w:val="Assunto do comentário Char"/>
    <w:basedOn w:val="TextodecomentrioChar"/>
    <w:rPr>
      <w:w w:val="100"/>
      <w:position w:val="-1"/>
      <w:effect w:val="none"/>
      <w:vertAlign w:val="baseline"/>
      <w:cs w:val="0"/>
      <w:em w:val="none"/>
      <w:lang w:val="en-US" w:eastAsia="ar-SA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rPr>
      <w:b/>
      <w:bCs/>
      <w:w w:val="100"/>
      <w:position w:val="-1"/>
      <w:sz w:val="48"/>
      <w:szCs w:val="24"/>
      <w:effect w:val="none"/>
      <w:vertAlign w:val="baseline"/>
      <w:cs w:val="0"/>
      <w:em w:val="none"/>
      <w:lang w:eastAsia="ar-SA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Reviso">
    <w:name w:val="Revision"/>
    <w:hidden/>
    <w:uiPriority w:val="99"/>
    <w:semiHidden/>
    <w:rsid w:val="00293B77"/>
    <w:pPr>
      <w:jc w:val="left"/>
    </w:pPr>
    <w:rPr>
      <w:position w:val="-1"/>
      <w:lang w:val="en-US" w:eastAsia="ar-SA"/>
    </w:rPr>
  </w:style>
  <w:style w:type="table" w:customStyle="1" w:styleId="a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NormalWeb">
    <w:name w:val="Normal (Web)"/>
    <w:basedOn w:val="Normal"/>
    <w:uiPriority w:val="99"/>
    <w:unhideWhenUsed/>
    <w:rsid w:val="000F3421"/>
    <w:pPr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position w:val="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microsoft.com/office/2018/08/relationships/commentsExtensible" Target="commentsExtensible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JyG631ybeqAucujq7xgfgIRF2Q==">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</go:docsCustomData>
</go:gDocsCustomXmlDataStorage>
</file>

<file path=customXml/itemProps1.xml><?xml version="1.0" encoding="utf-8"?>
<ds:datastoreItem xmlns:ds="http://schemas.openxmlformats.org/officeDocument/2006/customXml" ds:itemID="{4C84CFC6-80CE-404B-9604-2D17D64EEB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1704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FEI</Company>
  <LinksUpToDate>false</LinksUpToDate>
  <CharactersWithSpaces>10889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Levy Siqueira</dc:creator>
  <cp:lastModifiedBy>Marco Isaias Alayo Chavez</cp:lastModifiedBy>
  <cp:revision>3</cp:revision>
  <dcterms:created xsi:type="dcterms:W3CDTF">2022-10-14T12:23:00Z</dcterms:created>
  <dcterms:modified xsi:type="dcterms:W3CDTF">2022-10-14T12:28:00Z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</Properties>
</file>