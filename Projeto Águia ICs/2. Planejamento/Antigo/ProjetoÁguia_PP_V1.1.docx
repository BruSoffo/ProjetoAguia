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15ED" w14:textId="77777777" w:rsidR="001005AE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6D100FCB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1C3AD1C3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178DF8CA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3C8E13C8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3199B48D" w14:textId="77777777" w:rsidR="001005AE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70B05757" w14:textId="77777777" w:rsidR="001005AE" w:rsidRDefault="00C47C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color w:val="000000"/>
          <w:sz w:val="48"/>
          <w:szCs w:val="48"/>
        </w:rPr>
        <w:t>Projeto</w:t>
      </w:r>
      <w:proofErr w:type="spellEnd"/>
      <w:r>
        <w:rPr>
          <w:b/>
          <w:color w:val="000000"/>
          <w:sz w:val="48"/>
          <w:szCs w:val="48"/>
        </w:rPr>
        <w:t xml:space="preserve"> </w:t>
      </w:r>
      <w:proofErr w:type="spellStart"/>
      <w:r>
        <w:rPr>
          <w:b/>
          <w:color w:val="000000"/>
          <w:sz w:val="48"/>
          <w:szCs w:val="48"/>
        </w:rPr>
        <w:t>Águia</w:t>
      </w:r>
      <w:proofErr w:type="spellEnd"/>
    </w:p>
    <w:p w14:paraId="3813A7CE" w14:textId="77777777" w:rsidR="001005AE" w:rsidRDefault="001005AE">
      <w:pPr>
        <w:ind w:left="2" w:hanging="4"/>
        <w:jc w:val="center"/>
        <w:rPr>
          <w:sz w:val="44"/>
          <w:szCs w:val="44"/>
        </w:rPr>
      </w:pPr>
    </w:p>
    <w:p w14:paraId="651965C5" w14:textId="77777777" w:rsidR="001005AE" w:rsidRDefault="001005AE">
      <w:pPr>
        <w:ind w:left="0" w:hanging="2"/>
      </w:pPr>
    </w:p>
    <w:p w14:paraId="1A6231E7" w14:textId="77777777" w:rsidR="001005AE" w:rsidRDefault="001005AE">
      <w:pPr>
        <w:ind w:left="0" w:hanging="2"/>
      </w:pPr>
    </w:p>
    <w:p w14:paraId="44211DA5" w14:textId="77777777" w:rsidR="001005AE" w:rsidRDefault="001005AE">
      <w:pPr>
        <w:ind w:left="0" w:hanging="2"/>
      </w:pPr>
    </w:p>
    <w:p w14:paraId="457B1BA8" w14:textId="77777777" w:rsidR="001005AE" w:rsidRDefault="001005AE">
      <w:pPr>
        <w:ind w:left="0" w:hanging="2"/>
      </w:pPr>
    </w:p>
    <w:p w14:paraId="1EE0D845" w14:textId="77777777" w:rsidR="001005AE" w:rsidRDefault="00C47C26">
      <w:pPr>
        <w:ind w:left="2" w:hanging="4"/>
        <w:jc w:val="center"/>
      </w:pPr>
      <w:r>
        <w:rPr>
          <w:b/>
          <w:sz w:val="44"/>
          <w:szCs w:val="44"/>
        </w:rPr>
        <w:t xml:space="preserve">Plano de </w:t>
      </w:r>
      <w:proofErr w:type="spellStart"/>
      <w:r>
        <w:rPr>
          <w:b/>
          <w:sz w:val="44"/>
          <w:szCs w:val="44"/>
        </w:rPr>
        <w:t>Projeto</w:t>
      </w:r>
      <w:proofErr w:type="spellEnd"/>
    </w:p>
    <w:tbl>
      <w:tblPr>
        <w:tblStyle w:val="a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1005AE" w14:paraId="4CD7273D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2D5998C" w14:textId="77777777" w:rsidR="001005AE" w:rsidRPr="00CB2FA8" w:rsidRDefault="00C47C26">
            <w:pPr>
              <w:ind w:left="0" w:hanging="2"/>
              <w:jc w:val="center"/>
              <w:rPr>
                <w:lang w:val="pt-BR"/>
              </w:rPr>
            </w:pPr>
            <w:r w:rsidRPr="00CB2FA8">
              <w:rPr>
                <w:lang w:val="pt-BR"/>
              </w:rPr>
              <w:t xml:space="preserve">Autores: </w:t>
            </w:r>
          </w:p>
          <w:p w14:paraId="47705877" w14:textId="77777777" w:rsidR="001005AE" w:rsidRPr="00CB2FA8" w:rsidRDefault="00C47C26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  <w:r w:rsidRPr="00CB2FA8">
              <w:rPr>
                <w:sz w:val="28"/>
                <w:szCs w:val="28"/>
                <w:lang w:val="pt-BR"/>
              </w:rPr>
              <w:t xml:space="preserve">Bruno da Silva </w:t>
            </w:r>
            <w:proofErr w:type="spellStart"/>
            <w:r w:rsidRPr="00CB2FA8">
              <w:rPr>
                <w:sz w:val="28"/>
                <w:szCs w:val="28"/>
                <w:lang w:val="pt-BR"/>
              </w:rPr>
              <w:t>Soffo</w:t>
            </w:r>
            <w:proofErr w:type="spellEnd"/>
          </w:p>
          <w:p w14:paraId="3BFEA772" w14:textId="77777777" w:rsidR="001005AE" w:rsidRPr="00CB2FA8" w:rsidRDefault="00C47C26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  <w:proofErr w:type="spellStart"/>
            <w:r w:rsidRPr="00CB2FA8">
              <w:rPr>
                <w:sz w:val="28"/>
                <w:szCs w:val="28"/>
                <w:lang w:val="pt-BR"/>
              </w:rPr>
              <w:t>Eiji</w:t>
            </w:r>
            <w:proofErr w:type="spellEnd"/>
            <w:r w:rsidRPr="00CB2FA8">
              <w:rPr>
                <w:sz w:val="28"/>
                <w:szCs w:val="28"/>
                <w:lang w:val="pt-BR"/>
              </w:rPr>
              <w:t xml:space="preserve"> Kasai </w:t>
            </w:r>
            <w:proofErr w:type="spellStart"/>
            <w:r w:rsidRPr="00CB2FA8">
              <w:rPr>
                <w:sz w:val="28"/>
                <w:szCs w:val="28"/>
                <w:lang w:val="pt-BR"/>
              </w:rPr>
              <w:t>Dogen</w:t>
            </w:r>
            <w:proofErr w:type="spellEnd"/>
          </w:p>
          <w:p w14:paraId="336A8E91" w14:textId="77777777" w:rsidR="001005AE" w:rsidRDefault="00C47C26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Renato </w:t>
            </w:r>
            <w:proofErr w:type="spellStart"/>
            <w:r>
              <w:rPr>
                <w:sz w:val="28"/>
                <w:szCs w:val="28"/>
              </w:rPr>
              <w:t>Daros</w:t>
            </w:r>
            <w:proofErr w:type="spellEnd"/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19EC1576" w14:textId="77777777" w:rsidR="001005AE" w:rsidRDefault="00C47C26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emissão</w:t>
            </w:r>
            <w:proofErr w:type="spellEnd"/>
            <w:r>
              <w:t>:</w:t>
            </w:r>
          </w:p>
          <w:p w14:paraId="11001FF8" w14:textId="77777777" w:rsidR="001005AE" w:rsidRDefault="00C47C26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10/09/22</w:t>
            </w:r>
          </w:p>
        </w:tc>
      </w:tr>
      <w:tr w:rsidR="001005AE" w14:paraId="39C94A7F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75092733" w14:textId="77777777" w:rsidR="001005AE" w:rsidRDefault="00C47C26">
            <w:pPr>
              <w:ind w:left="0" w:hanging="2"/>
              <w:jc w:val="center"/>
            </w:pPr>
            <w:r>
              <w:t>Revisor:</w:t>
            </w:r>
          </w:p>
          <w:p w14:paraId="7B31B9C6" w14:textId="77777777" w:rsidR="001005AE" w:rsidRDefault="00C47C26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Gabriela Barbarán 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3DB0D0A6" w14:textId="77777777" w:rsidR="001005AE" w:rsidRDefault="00C47C26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revisão</w:t>
            </w:r>
            <w:proofErr w:type="spellEnd"/>
          </w:p>
          <w:p w14:paraId="77689E03" w14:textId="77777777" w:rsidR="001005AE" w:rsidRDefault="00C47C26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14/09/2022</w:t>
            </w:r>
          </w:p>
          <w:p w14:paraId="4341438D" w14:textId="5344E1A5" w:rsidR="00CB2FA8" w:rsidRDefault="00CB2FA8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22/09/2022</w:t>
            </w:r>
          </w:p>
        </w:tc>
      </w:tr>
    </w:tbl>
    <w:p w14:paraId="7A3BAE8B" w14:textId="77777777" w:rsidR="001005AE" w:rsidRDefault="00C47C26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5EA4047A" w14:textId="77777777" w:rsidR="001005AE" w:rsidRDefault="001005AE">
      <w:pPr>
        <w:ind w:left="0" w:hanging="2"/>
      </w:pPr>
    </w:p>
    <w:p w14:paraId="554CB16F" w14:textId="77777777" w:rsidR="001005AE" w:rsidRDefault="001005AE">
      <w:pPr>
        <w:ind w:left="0" w:hanging="2"/>
      </w:pPr>
    </w:p>
    <w:p w14:paraId="7A3FC57D" w14:textId="77777777" w:rsidR="001005AE" w:rsidRDefault="001005AE">
      <w:pPr>
        <w:ind w:left="0" w:hanging="2"/>
      </w:pPr>
    </w:p>
    <w:tbl>
      <w:tblPr>
        <w:tblStyle w:val="ab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1005AE" w14:paraId="6C1780AA" w14:textId="77777777">
        <w:trPr>
          <w:trHeight w:val="480"/>
        </w:trPr>
        <w:tc>
          <w:tcPr>
            <w:tcW w:w="1460" w:type="dxa"/>
            <w:vAlign w:val="center"/>
          </w:tcPr>
          <w:p w14:paraId="7B884843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Número</w:t>
            </w:r>
            <w:proofErr w:type="spellEnd"/>
            <w:r>
              <w:rPr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1500" w:type="dxa"/>
            <w:vAlign w:val="center"/>
          </w:tcPr>
          <w:p w14:paraId="36493C4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de </w:t>
            </w:r>
            <w:proofErr w:type="spellStart"/>
            <w:r>
              <w:rPr>
                <w:b/>
                <w:sz w:val="20"/>
                <w:szCs w:val="20"/>
              </w:rPr>
              <w:t>emissão</w:t>
            </w:r>
            <w:proofErr w:type="spellEnd"/>
          </w:p>
        </w:tc>
        <w:tc>
          <w:tcPr>
            <w:tcW w:w="6580" w:type="dxa"/>
            <w:vAlign w:val="center"/>
          </w:tcPr>
          <w:p w14:paraId="329A7F6F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Registro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modificações</w:t>
            </w:r>
            <w:proofErr w:type="spellEnd"/>
          </w:p>
        </w:tc>
      </w:tr>
      <w:tr w:rsidR="001005AE" w:rsidRPr="00CB2FA8" w14:paraId="2F7728B3" w14:textId="77777777">
        <w:trPr>
          <w:trHeight w:val="480"/>
        </w:trPr>
        <w:tc>
          <w:tcPr>
            <w:tcW w:w="1460" w:type="dxa"/>
            <w:vAlign w:val="center"/>
          </w:tcPr>
          <w:p w14:paraId="5CAFF490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65462D6C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10/09/2022</w:t>
            </w:r>
          </w:p>
        </w:tc>
        <w:tc>
          <w:tcPr>
            <w:tcW w:w="6580" w:type="dxa"/>
            <w:vAlign w:val="center"/>
          </w:tcPr>
          <w:p w14:paraId="504984C4" w14:textId="77777777" w:rsidR="001005AE" w:rsidRPr="00CB2FA8" w:rsidRDefault="00C47C26">
            <w:pPr>
              <w:ind w:left="0" w:hanging="2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Elaboração inicial. Criação do Backlog do Produto e definição do escopo do projeto (EAP)</w:t>
            </w:r>
          </w:p>
        </w:tc>
      </w:tr>
      <w:tr w:rsidR="001005AE" w:rsidRPr="00CB2FA8" w14:paraId="022EB66E" w14:textId="77777777">
        <w:trPr>
          <w:trHeight w:val="480"/>
        </w:trPr>
        <w:tc>
          <w:tcPr>
            <w:tcW w:w="1460" w:type="dxa"/>
            <w:vAlign w:val="center"/>
          </w:tcPr>
          <w:p w14:paraId="0961182C" w14:textId="77777777" w:rsidR="001005AE" w:rsidRDefault="00552E55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500" w:type="dxa"/>
            <w:vAlign w:val="center"/>
          </w:tcPr>
          <w:p w14:paraId="6CE90BDA" w14:textId="77777777" w:rsidR="001005AE" w:rsidRDefault="00552E55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17/09/2022</w:t>
            </w:r>
          </w:p>
        </w:tc>
        <w:tc>
          <w:tcPr>
            <w:tcW w:w="6580" w:type="dxa"/>
            <w:vAlign w:val="center"/>
          </w:tcPr>
          <w:p w14:paraId="4378890E" w14:textId="77777777" w:rsidR="001005AE" w:rsidRPr="00CB2FA8" w:rsidRDefault="00552E55">
            <w:pPr>
              <w:ind w:left="0" w:hanging="2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Estimativa de custo (Métrica por casos de uso)</w:t>
            </w:r>
          </w:p>
        </w:tc>
      </w:tr>
      <w:tr w:rsidR="001005AE" w:rsidRPr="00CB2FA8" w14:paraId="5F7A771A" w14:textId="77777777">
        <w:trPr>
          <w:trHeight w:val="480"/>
        </w:trPr>
        <w:tc>
          <w:tcPr>
            <w:tcW w:w="1460" w:type="dxa"/>
            <w:vAlign w:val="center"/>
          </w:tcPr>
          <w:p w14:paraId="5519535B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79FA925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328CE2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CB2FA8" w14:paraId="4861B0CC" w14:textId="77777777">
        <w:trPr>
          <w:trHeight w:val="480"/>
        </w:trPr>
        <w:tc>
          <w:tcPr>
            <w:tcW w:w="1460" w:type="dxa"/>
            <w:vAlign w:val="center"/>
          </w:tcPr>
          <w:p w14:paraId="783809B7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8D9B98E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3B02AAA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CB2FA8" w14:paraId="3F7A02F6" w14:textId="77777777">
        <w:trPr>
          <w:trHeight w:val="480"/>
        </w:trPr>
        <w:tc>
          <w:tcPr>
            <w:tcW w:w="1460" w:type="dxa"/>
            <w:vAlign w:val="center"/>
          </w:tcPr>
          <w:p w14:paraId="66C85175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DE9DD0E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FD23CF8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CB2FA8" w14:paraId="74AD241A" w14:textId="77777777">
        <w:trPr>
          <w:trHeight w:val="480"/>
        </w:trPr>
        <w:tc>
          <w:tcPr>
            <w:tcW w:w="1460" w:type="dxa"/>
            <w:vAlign w:val="center"/>
          </w:tcPr>
          <w:p w14:paraId="46D05D6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29CF211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9FF5D5B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CB2FA8" w14:paraId="1994E7F3" w14:textId="77777777">
        <w:trPr>
          <w:trHeight w:val="480"/>
        </w:trPr>
        <w:tc>
          <w:tcPr>
            <w:tcW w:w="1460" w:type="dxa"/>
            <w:vAlign w:val="center"/>
          </w:tcPr>
          <w:p w14:paraId="314EF48E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D08AFD9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14EDD85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CB2FA8" w14:paraId="385FBEE9" w14:textId="77777777">
        <w:trPr>
          <w:trHeight w:val="480"/>
        </w:trPr>
        <w:tc>
          <w:tcPr>
            <w:tcW w:w="1460" w:type="dxa"/>
            <w:vAlign w:val="center"/>
          </w:tcPr>
          <w:p w14:paraId="00930456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31A0D6B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98181D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CB2FA8" w14:paraId="7DADE503" w14:textId="77777777">
        <w:trPr>
          <w:trHeight w:val="480"/>
        </w:trPr>
        <w:tc>
          <w:tcPr>
            <w:tcW w:w="1460" w:type="dxa"/>
            <w:vAlign w:val="center"/>
          </w:tcPr>
          <w:p w14:paraId="4C2BB4AE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3BF4E5A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D2DB60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CB2FA8" w14:paraId="64327CF4" w14:textId="77777777">
        <w:trPr>
          <w:trHeight w:val="480"/>
        </w:trPr>
        <w:tc>
          <w:tcPr>
            <w:tcW w:w="1460" w:type="dxa"/>
            <w:vAlign w:val="center"/>
          </w:tcPr>
          <w:p w14:paraId="1337B18F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AA36C07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A742168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CB2FA8" w14:paraId="278D3BD2" w14:textId="77777777">
        <w:trPr>
          <w:trHeight w:val="480"/>
        </w:trPr>
        <w:tc>
          <w:tcPr>
            <w:tcW w:w="1460" w:type="dxa"/>
            <w:vAlign w:val="center"/>
          </w:tcPr>
          <w:p w14:paraId="7FF0853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93464E1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A0EDEFB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703CABD9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62998563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69F13FD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FCE8F67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26028A1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E036388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30E3758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36DFAC4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D3A1C33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1958B90E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BC01078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1244C940" w14:textId="77777777" w:rsidR="001005AE" w:rsidRPr="00CB2FA8" w:rsidRDefault="00C47C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CB2FA8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-1493479704"/>
        <w:docPartObj>
          <w:docPartGallery w:val="Table of Contents"/>
          <w:docPartUnique/>
        </w:docPartObj>
      </w:sdtPr>
      <w:sdtEndPr/>
      <w:sdtContent>
        <w:p w14:paraId="73E96740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CB2FA8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_heading=h.26in1rg \h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hyperlink w:anchor="_heading=h.26in1rg" w:history="1"/>
        </w:p>
        <w:p w14:paraId="5C2AFBA2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ATIVIDADES DO PLANEJAMENTO DO PROJETO</w:t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hyperlink w:anchor="_heading=h.1fob9te" w:history="1"/>
        </w:p>
        <w:p w14:paraId="78045994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Coletar Requisitos do Projeto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4</w:t>
          </w:r>
          <w:hyperlink w:anchor="_heading=h.3znysh7" w:history="1"/>
        </w:p>
        <w:p w14:paraId="59ED79E6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Definir Escopo do Projeto – EAP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2et92p0" w:history="1"/>
        </w:p>
        <w:p w14:paraId="066A6591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Estimar: Métrica Pontos por Casos de Uso – PUC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tyjcwt" w:history="1"/>
        </w:p>
        <w:p w14:paraId="3AC72C90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3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RISCOS DE PROJETO</w:t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_heading=h.3dy6vkm \h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3dy6vkm" w:history="1"/>
        </w:p>
        <w:p w14:paraId="060575B2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3.1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Identificação de Riscos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1t3h5sf" w:history="1"/>
        </w:p>
        <w:p w14:paraId="1A80D7ED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3.2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Análise Qualitativa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_heading=h.4d34og8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4d34og8" w:history="1"/>
        </w:p>
        <w:p w14:paraId="5BE863A8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3.3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Ações de Mitigação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_heading=h.2s8eyo1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6</w:t>
          </w:r>
          <w:hyperlink w:anchor="_heading=h.2s8eyo1" w:history="1"/>
        </w:p>
        <w:p w14:paraId="7D440596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3.4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Ações de Contingência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_heading=h.17dp8vu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6</w:t>
          </w:r>
          <w:hyperlink w:anchor="_heading=h.17dp8vu" w:history="1"/>
        </w:p>
        <w:p w14:paraId="3597385D" w14:textId="77777777" w:rsidR="001005AE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0"/>
              <w:szCs w:val="2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CRONOGRAMA DE PROJETO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55A1EC8" w14:textId="77777777" w:rsidR="001005AE" w:rsidRDefault="001005AE">
      <w:pPr>
        <w:ind w:left="0" w:hanging="2"/>
      </w:pPr>
    </w:p>
    <w:p w14:paraId="6D5B8DB5" w14:textId="77777777" w:rsidR="001005AE" w:rsidRDefault="00C47C2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Documento</w:t>
      </w:r>
      <w:proofErr w:type="spellEnd"/>
    </w:p>
    <w:p w14:paraId="6C585BA7" w14:textId="77777777" w:rsidR="001005AE" w:rsidRPr="00CB2FA8" w:rsidRDefault="00C47C26">
      <w:pPr>
        <w:ind w:left="0" w:hanging="2"/>
        <w:rPr>
          <w:lang w:val="pt-BR"/>
        </w:rPr>
      </w:pPr>
      <w:bookmarkStart w:id="2" w:name="_heading=h.1fob9te" w:colFirst="0" w:colLast="0"/>
      <w:bookmarkEnd w:id="2"/>
      <w:r w:rsidRPr="00CB2FA8">
        <w:rPr>
          <w:lang w:val="pt-BR"/>
        </w:rPr>
        <w:t>Este documento tem como objetivo formalizar o planejamento para executar, monitorar e controlar as atividades que serão realizadas para desenvolver o produto. A partir desse documento, é possível visualizar as tarefas que serão realizadas e ajudar a manter o foco no que realmente é necessário para a conclusão do projeto.</w:t>
      </w:r>
    </w:p>
    <w:p w14:paraId="14C0FC19" w14:textId="77777777" w:rsidR="001005AE" w:rsidRDefault="00C47C2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3" w:name="_heading=h.3znysh7" w:colFirst="0" w:colLast="0"/>
      <w:bookmarkEnd w:id="3"/>
      <w:proofErr w:type="spellStart"/>
      <w:r>
        <w:rPr>
          <w:b/>
          <w:color w:val="000000"/>
          <w:sz w:val="32"/>
          <w:szCs w:val="32"/>
        </w:rPr>
        <w:t>Atividades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Planejamento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Projeto</w:t>
      </w:r>
      <w:proofErr w:type="spellEnd"/>
    </w:p>
    <w:p w14:paraId="4A940A3F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Coletar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Requisitos</w:t>
      </w:r>
      <w:proofErr w:type="spellEnd"/>
      <w:r>
        <w:rPr>
          <w:b/>
          <w:i/>
          <w:color w:val="000000"/>
          <w:sz w:val="28"/>
          <w:szCs w:val="28"/>
        </w:rPr>
        <w:t xml:space="preserve"> do </w:t>
      </w:r>
      <w:proofErr w:type="spellStart"/>
      <w:r>
        <w:rPr>
          <w:b/>
          <w:i/>
          <w:color w:val="000000"/>
          <w:sz w:val="28"/>
          <w:szCs w:val="28"/>
        </w:rPr>
        <w:t>Projeto</w:t>
      </w:r>
      <w:proofErr w:type="spellEnd"/>
    </w:p>
    <w:p w14:paraId="2C59F173" w14:textId="77777777" w:rsidR="001005AE" w:rsidRDefault="001005AE">
      <w:pPr>
        <w:ind w:left="0" w:hanging="2"/>
      </w:pPr>
    </w:p>
    <w:tbl>
      <w:tblPr>
        <w:tblStyle w:val="a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969"/>
      </w:tblGrid>
      <w:tr w:rsidR="001005AE" w14:paraId="704ECC06" w14:textId="77777777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11908519" w14:textId="77777777" w:rsidR="001005AE" w:rsidRDefault="00C47C26">
            <w:pPr>
              <w:ind w:left="0" w:hanging="2"/>
              <w:jc w:val="left"/>
              <w:rPr>
                <w:highlight w:val="yellow"/>
              </w:rPr>
            </w:pPr>
            <w:r>
              <w:rPr>
                <w:b/>
              </w:rPr>
              <w:t>REQUIISTOS FUNCIONAIS</w:t>
            </w:r>
          </w:p>
        </w:tc>
      </w:tr>
      <w:tr w:rsidR="001005AE" w14:paraId="680E0C2D" w14:textId="77777777">
        <w:tc>
          <w:tcPr>
            <w:tcW w:w="1242" w:type="dxa"/>
          </w:tcPr>
          <w:p w14:paraId="19F5E803" w14:textId="77777777" w:rsidR="001005AE" w:rsidRDefault="00C47C26">
            <w:pPr>
              <w:ind w:left="0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7969" w:type="dxa"/>
          </w:tcPr>
          <w:p w14:paraId="09D268E0" w14:textId="77777777" w:rsidR="001005AE" w:rsidRDefault="00C47C26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1005AE" w14:paraId="0A7CFA09" w14:textId="77777777">
        <w:tc>
          <w:tcPr>
            <w:tcW w:w="1242" w:type="dxa"/>
          </w:tcPr>
          <w:p w14:paraId="7DF5FA07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7969" w:type="dxa"/>
          </w:tcPr>
          <w:p w14:paraId="6085DD05" w14:textId="77777777" w:rsidR="001005AE" w:rsidRDefault="00C47C26">
            <w:pPr>
              <w:ind w:left="0" w:hanging="2"/>
            </w:pPr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ocorrências</w:t>
            </w:r>
            <w:proofErr w:type="spellEnd"/>
          </w:p>
        </w:tc>
      </w:tr>
      <w:tr w:rsidR="001005AE" w14:paraId="512AA838" w14:textId="77777777">
        <w:tc>
          <w:tcPr>
            <w:tcW w:w="1242" w:type="dxa"/>
          </w:tcPr>
          <w:p w14:paraId="7790F05A" w14:textId="77777777" w:rsidR="001005AE" w:rsidRDefault="00C47C26">
            <w:pPr>
              <w:ind w:left="0" w:hanging="2"/>
            </w:pPr>
            <w:r>
              <w:t>RF2</w:t>
            </w:r>
          </w:p>
        </w:tc>
        <w:tc>
          <w:tcPr>
            <w:tcW w:w="7969" w:type="dxa"/>
          </w:tcPr>
          <w:p w14:paraId="0E6198AC" w14:textId="77777777" w:rsidR="001005AE" w:rsidRDefault="00C47C26">
            <w:pPr>
              <w:ind w:left="0" w:hanging="2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</w:p>
        </w:tc>
      </w:tr>
      <w:tr w:rsidR="001005AE" w14:paraId="500C2B1F" w14:textId="77777777">
        <w:tc>
          <w:tcPr>
            <w:tcW w:w="1242" w:type="dxa"/>
          </w:tcPr>
          <w:p w14:paraId="6C844CD9" w14:textId="77777777" w:rsidR="001005AE" w:rsidRDefault="00C47C26">
            <w:pPr>
              <w:ind w:left="0" w:hanging="2"/>
            </w:pPr>
            <w:r>
              <w:t>RF3</w:t>
            </w:r>
          </w:p>
        </w:tc>
        <w:tc>
          <w:tcPr>
            <w:tcW w:w="7969" w:type="dxa"/>
          </w:tcPr>
          <w:p w14:paraId="2A851F3D" w14:textId="77777777" w:rsidR="001005AE" w:rsidRDefault="00C47C26">
            <w:pPr>
              <w:ind w:left="0" w:hanging="2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mapa</w:t>
            </w:r>
            <w:proofErr w:type="spellEnd"/>
            <w:r>
              <w:t xml:space="preserve"> </w:t>
            </w:r>
            <w:proofErr w:type="spellStart"/>
            <w:r>
              <w:t>policial</w:t>
            </w:r>
            <w:proofErr w:type="spellEnd"/>
          </w:p>
        </w:tc>
      </w:tr>
      <w:tr w:rsidR="001005AE" w14:paraId="49270578" w14:textId="77777777">
        <w:tc>
          <w:tcPr>
            <w:tcW w:w="1242" w:type="dxa"/>
          </w:tcPr>
          <w:p w14:paraId="7DDF146E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7969" w:type="dxa"/>
          </w:tcPr>
          <w:p w14:paraId="721FCDCC" w14:textId="77777777" w:rsidR="001005AE" w:rsidRDefault="00C47C26">
            <w:pPr>
              <w:ind w:left="0" w:hanging="2"/>
            </w:pPr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</w:p>
        </w:tc>
      </w:tr>
      <w:tr w:rsidR="001005AE" w14:paraId="44BCEE3D" w14:textId="77777777">
        <w:tc>
          <w:tcPr>
            <w:tcW w:w="1242" w:type="dxa"/>
          </w:tcPr>
          <w:p w14:paraId="790997E5" w14:textId="77777777" w:rsidR="001005AE" w:rsidRDefault="00C47C26">
            <w:pPr>
              <w:ind w:left="0" w:hanging="2"/>
            </w:pPr>
            <w:r>
              <w:t>RF5</w:t>
            </w:r>
          </w:p>
        </w:tc>
        <w:tc>
          <w:tcPr>
            <w:tcW w:w="7969" w:type="dxa"/>
          </w:tcPr>
          <w:p w14:paraId="00151B17" w14:textId="77777777" w:rsidR="001005AE" w:rsidRDefault="00C47C26">
            <w:pPr>
              <w:ind w:left="0" w:hanging="2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</w:p>
        </w:tc>
      </w:tr>
      <w:tr w:rsidR="001005AE" w14:paraId="74830260" w14:textId="77777777">
        <w:tc>
          <w:tcPr>
            <w:tcW w:w="1242" w:type="dxa"/>
          </w:tcPr>
          <w:p w14:paraId="1F0C6C6F" w14:textId="77777777" w:rsidR="001005AE" w:rsidRDefault="00C47C26">
            <w:pPr>
              <w:ind w:left="0" w:hanging="2"/>
            </w:pPr>
            <w:r>
              <w:t>RF6</w:t>
            </w:r>
          </w:p>
        </w:tc>
        <w:tc>
          <w:tcPr>
            <w:tcW w:w="7969" w:type="dxa"/>
          </w:tcPr>
          <w:p w14:paraId="3AA8B05F" w14:textId="77777777" w:rsidR="001005AE" w:rsidRDefault="00C47C26">
            <w:pPr>
              <w:ind w:left="0" w:hanging="2"/>
            </w:pPr>
            <w:proofErr w:type="spellStart"/>
            <w:r>
              <w:t>Associar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  <w:r>
              <w:t xml:space="preserve"> à </w:t>
            </w:r>
            <w:proofErr w:type="spellStart"/>
            <w:r>
              <w:t>ocorrência</w:t>
            </w:r>
            <w:proofErr w:type="spellEnd"/>
          </w:p>
        </w:tc>
      </w:tr>
    </w:tbl>
    <w:p w14:paraId="60FF2338" w14:textId="77777777" w:rsidR="001005AE" w:rsidRDefault="001005AE">
      <w:pPr>
        <w:ind w:left="0" w:hanging="2"/>
        <w:rPr>
          <w:highlight w:val="yellow"/>
        </w:rPr>
      </w:pPr>
    </w:p>
    <w:p w14:paraId="36F70F69" w14:textId="77777777" w:rsidR="001005AE" w:rsidRDefault="001005AE">
      <w:pPr>
        <w:ind w:left="0" w:hanging="2"/>
        <w:rPr>
          <w:highlight w:val="yellow"/>
        </w:rPr>
      </w:pPr>
    </w:p>
    <w:tbl>
      <w:tblPr>
        <w:tblStyle w:val="ad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969"/>
      </w:tblGrid>
      <w:tr w:rsidR="001005AE" w14:paraId="6E148781" w14:textId="77777777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3F16F07B" w14:textId="77777777" w:rsidR="001005AE" w:rsidRDefault="00C47C26">
            <w:pPr>
              <w:ind w:left="0" w:hanging="2"/>
              <w:jc w:val="left"/>
              <w:rPr>
                <w:highlight w:val="yellow"/>
              </w:rPr>
            </w:pPr>
            <w:r>
              <w:rPr>
                <w:b/>
              </w:rPr>
              <w:t>REQUIISTOS NÃO FUNCIONAIS</w:t>
            </w:r>
          </w:p>
        </w:tc>
      </w:tr>
      <w:tr w:rsidR="001005AE" w14:paraId="2CD2AE83" w14:textId="77777777">
        <w:tc>
          <w:tcPr>
            <w:tcW w:w="1242" w:type="dxa"/>
          </w:tcPr>
          <w:p w14:paraId="249F647D" w14:textId="77777777" w:rsidR="001005AE" w:rsidRDefault="00C47C26">
            <w:pPr>
              <w:ind w:left="0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7969" w:type="dxa"/>
          </w:tcPr>
          <w:p w14:paraId="11DED65F" w14:textId="77777777" w:rsidR="001005AE" w:rsidRDefault="00C47C26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1005AE" w:rsidRPr="00CB2FA8" w14:paraId="28D57AF6" w14:textId="77777777">
        <w:tc>
          <w:tcPr>
            <w:tcW w:w="1242" w:type="dxa"/>
          </w:tcPr>
          <w:p w14:paraId="297DB3AE" w14:textId="77777777" w:rsidR="001005AE" w:rsidRDefault="00C47C26">
            <w:pPr>
              <w:ind w:left="0" w:hanging="2"/>
            </w:pPr>
            <w:r>
              <w:t>RNF1</w:t>
            </w:r>
          </w:p>
        </w:tc>
        <w:tc>
          <w:tcPr>
            <w:tcW w:w="7969" w:type="dxa"/>
          </w:tcPr>
          <w:p w14:paraId="5662D6C1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Garantir sigilo dos dados sobre as ocorrências e agentes cadastrados</w:t>
            </w:r>
          </w:p>
        </w:tc>
      </w:tr>
      <w:tr w:rsidR="001005AE" w:rsidRPr="00CB2FA8" w14:paraId="17C5D709" w14:textId="77777777">
        <w:tc>
          <w:tcPr>
            <w:tcW w:w="1242" w:type="dxa"/>
          </w:tcPr>
          <w:p w14:paraId="20DB08D5" w14:textId="77777777" w:rsidR="001005AE" w:rsidRDefault="00C47C26">
            <w:pPr>
              <w:ind w:left="0" w:hanging="2"/>
            </w:pPr>
            <w:r>
              <w:t>RNF2</w:t>
            </w:r>
          </w:p>
        </w:tc>
        <w:tc>
          <w:tcPr>
            <w:tcW w:w="7969" w:type="dxa"/>
          </w:tcPr>
          <w:p w14:paraId="0DEEA893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Garantir disponibilidade do sistema 99% do tempo para que as ocorrências sejam registradas e tenham uma resposta</w:t>
            </w:r>
          </w:p>
        </w:tc>
      </w:tr>
      <w:tr w:rsidR="001005AE" w:rsidRPr="00CB2FA8" w14:paraId="6FED1889" w14:textId="77777777">
        <w:tc>
          <w:tcPr>
            <w:tcW w:w="1242" w:type="dxa"/>
          </w:tcPr>
          <w:p w14:paraId="1BD740A0" w14:textId="77777777" w:rsidR="001005AE" w:rsidRDefault="00C47C26">
            <w:pPr>
              <w:ind w:left="0" w:hanging="2"/>
            </w:pPr>
            <w:r>
              <w:t>RNF3</w:t>
            </w:r>
          </w:p>
        </w:tc>
        <w:tc>
          <w:tcPr>
            <w:tcW w:w="7969" w:type="dxa"/>
          </w:tcPr>
          <w:p w14:paraId="2BD6F120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Garantir escalabilidade do sistema para registrar pelo menos 10000 ocorrências por semana</w:t>
            </w:r>
          </w:p>
        </w:tc>
      </w:tr>
      <w:tr w:rsidR="001005AE" w:rsidRPr="00CB2FA8" w14:paraId="0C2CC9D8" w14:textId="77777777">
        <w:tc>
          <w:tcPr>
            <w:tcW w:w="1242" w:type="dxa"/>
          </w:tcPr>
          <w:p w14:paraId="75D33DA5" w14:textId="77777777" w:rsidR="001005AE" w:rsidRDefault="00C47C26">
            <w:pPr>
              <w:ind w:left="0" w:hanging="2"/>
            </w:pPr>
            <w:r>
              <w:t>RNF4</w:t>
            </w:r>
          </w:p>
        </w:tc>
        <w:tc>
          <w:tcPr>
            <w:tcW w:w="7969" w:type="dxa"/>
          </w:tcPr>
          <w:p w14:paraId="43F0E923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Sistema com resposta rápida que não exceda 5 segundos para cadastrar denúncias</w:t>
            </w:r>
          </w:p>
        </w:tc>
      </w:tr>
      <w:tr w:rsidR="001005AE" w:rsidRPr="00CB2FA8" w14:paraId="081140A2" w14:textId="77777777">
        <w:tc>
          <w:tcPr>
            <w:tcW w:w="1242" w:type="dxa"/>
          </w:tcPr>
          <w:p w14:paraId="2D482D0D" w14:textId="77777777" w:rsidR="001005AE" w:rsidRDefault="00C47C26">
            <w:pPr>
              <w:ind w:left="0" w:hanging="2"/>
            </w:pPr>
            <w:r>
              <w:t>RNF5</w:t>
            </w:r>
          </w:p>
        </w:tc>
        <w:tc>
          <w:tcPr>
            <w:tcW w:w="7969" w:type="dxa"/>
          </w:tcPr>
          <w:p w14:paraId="44F50D6F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Interface limpa e intuitiva para uso dos policiais</w:t>
            </w:r>
          </w:p>
        </w:tc>
      </w:tr>
      <w:tr w:rsidR="001005AE" w:rsidRPr="00CB2FA8" w14:paraId="32460472" w14:textId="77777777">
        <w:tc>
          <w:tcPr>
            <w:tcW w:w="1242" w:type="dxa"/>
          </w:tcPr>
          <w:p w14:paraId="18E92A25" w14:textId="77777777" w:rsidR="001005AE" w:rsidRDefault="00C47C26">
            <w:pPr>
              <w:ind w:left="0" w:hanging="2"/>
            </w:pPr>
            <w:r>
              <w:t>RNF6</w:t>
            </w:r>
          </w:p>
        </w:tc>
        <w:tc>
          <w:tcPr>
            <w:tcW w:w="7969" w:type="dxa"/>
          </w:tcPr>
          <w:p w14:paraId="4402961F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Banco de dados organizado (indexado) para acessos e consultas mais rápidas</w:t>
            </w:r>
          </w:p>
        </w:tc>
      </w:tr>
      <w:tr w:rsidR="001005AE" w:rsidRPr="00CB2FA8" w14:paraId="16EC30FB" w14:textId="77777777">
        <w:tc>
          <w:tcPr>
            <w:tcW w:w="1242" w:type="dxa"/>
          </w:tcPr>
          <w:p w14:paraId="43255371" w14:textId="77777777" w:rsidR="001005AE" w:rsidRDefault="00C47C26">
            <w:pPr>
              <w:ind w:left="0" w:hanging="2"/>
            </w:pPr>
            <w:r>
              <w:t>RNF7</w:t>
            </w:r>
          </w:p>
        </w:tc>
        <w:tc>
          <w:tcPr>
            <w:tcW w:w="7969" w:type="dxa"/>
          </w:tcPr>
          <w:p w14:paraId="09FF0194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Confiabilidade dos dados do sistema para não ocorrer erros de associação de agentes às ocorrências</w:t>
            </w:r>
          </w:p>
        </w:tc>
      </w:tr>
    </w:tbl>
    <w:p w14:paraId="7E1FD915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26D7FAE8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46C16EEC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05C92902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1136D9F7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0054A0F7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49AFDB1A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7A755733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029F3731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3115096D" w14:textId="77777777" w:rsidR="001005AE" w:rsidRDefault="00C47C26">
      <w:pPr>
        <w:ind w:left="0" w:hanging="2"/>
        <w:rPr>
          <w:u w:val="single"/>
        </w:rPr>
      </w:pPr>
      <w:r>
        <w:rPr>
          <w:b/>
          <w:u w:val="single"/>
        </w:rPr>
        <w:lastRenderedPageBreak/>
        <w:t>BACKLOG DO PRODUTO</w:t>
      </w:r>
    </w:p>
    <w:p w14:paraId="0F175E0A" w14:textId="77777777" w:rsidR="001005AE" w:rsidRDefault="001005AE">
      <w:pPr>
        <w:ind w:left="0" w:hanging="2"/>
        <w:rPr>
          <w:highlight w:val="yellow"/>
        </w:rPr>
      </w:pPr>
    </w:p>
    <w:tbl>
      <w:tblPr>
        <w:tblStyle w:val="ae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4606"/>
        <w:gridCol w:w="1704"/>
        <w:gridCol w:w="1985"/>
      </w:tblGrid>
      <w:tr w:rsidR="001005AE" w14:paraId="072721F4" w14:textId="77777777">
        <w:trPr>
          <w:trHeight w:val="584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7F5C09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FA73CD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Descrição</w:t>
            </w:r>
            <w:proofErr w:type="spellEnd"/>
            <w:r>
              <w:rPr>
                <w:b/>
                <w:color w:val="FFFFFF"/>
              </w:rPr>
              <w:t xml:space="preserve"> de </w:t>
            </w:r>
            <w:proofErr w:type="spellStart"/>
            <w:r>
              <w:rPr>
                <w:b/>
                <w:color w:val="FFFFFF"/>
              </w:rPr>
              <w:t>Histórias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395199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Funcionalidades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5EFC110E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Priorização</w:t>
            </w:r>
            <w:proofErr w:type="spellEnd"/>
          </w:p>
        </w:tc>
      </w:tr>
      <w:tr w:rsidR="001005AE" w14:paraId="3E581630" w14:textId="77777777">
        <w:trPr>
          <w:trHeight w:val="30"/>
        </w:trPr>
        <w:tc>
          <w:tcPr>
            <w:tcW w:w="1064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E3548" w14:textId="77777777" w:rsidR="001005AE" w:rsidRDefault="00C47C26">
            <w:pPr>
              <w:ind w:left="0" w:hanging="2"/>
            </w:pPr>
            <w:r>
              <w:t>H1</w:t>
            </w:r>
          </w:p>
        </w:tc>
        <w:tc>
          <w:tcPr>
            <w:tcW w:w="4606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EC200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gostaria de registrar uma ocorrência no sistema para que o crime seja catalogado.</w:t>
            </w:r>
          </w:p>
        </w:tc>
        <w:tc>
          <w:tcPr>
            <w:tcW w:w="1704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578B5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  <w:tcBorders>
              <w:top w:val="nil"/>
            </w:tcBorders>
          </w:tcPr>
          <w:p w14:paraId="14348828" w14:textId="77777777" w:rsidR="001005AE" w:rsidRDefault="00C47C26">
            <w:pPr>
              <w:ind w:left="0" w:hanging="2"/>
            </w:pPr>
            <w:r>
              <w:t xml:space="preserve"> 1</w:t>
            </w:r>
          </w:p>
        </w:tc>
      </w:tr>
      <w:tr w:rsidR="001005AE" w14:paraId="0B022CA2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7F6FE" w14:textId="77777777" w:rsidR="001005AE" w:rsidRDefault="00C47C26">
            <w:pPr>
              <w:ind w:left="0" w:hanging="2"/>
            </w:pPr>
            <w:r>
              <w:t>H2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B5A05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gostaria de editar os dados de uma ocorrência no sistema para atualizar ou corrigir a situação de uma ocorrência.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9534C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</w:tcPr>
          <w:p w14:paraId="17ED7084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0DB18A3D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6EA90" w14:textId="77777777" w:rsidR="001005AE" w:rsidRDefault="00C47C26">
            <w:pPr>
              <w:ind w:left="0" w:hanging="2"/>
            </w:pPr>
            <w:r>
              <w:t>H3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17A7F" w14:textId="77777777" w:rsidR="001005AE" w:rsidRPr="00AB0FD7" w:rsidRDefault="00C47C26">
            <w:pPr>
              <w:ind w:left="0" w:hanging="2"/>
              <w:rPr>
                <w:lang w:val="pt-BR"/>
              </w:rPr>
            </w:pPr>
            <w:r w:rsidRPr="00AB0FD7">
              <w:rPr>
                <w:lang w:val="pt-BR"/>
              </w:rPr>
              <w:t>Eu como policial gostaria de poder deletar uma ocorrência no sistema para casos em que a ocorrência tenha sido registrada equivocadamente.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50811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</w:tcPr>
          <w:p w14:paraId="5B635B47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079F0BBD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0F8A9" w14:textId="77777777" w:rsidR="001005AE" w:rsidRDefault="00C47C26">
            <w:pPr>
              <w:ind w:left="0" w:hanging="2"/>
            </w:pPr>
            <w:r>
              <w:t>H4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205591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gostaria de poder consultar os dados de uma ocorrência no sistema para averiguação e investigação do crime.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F8459" w14:textId="77777777" w:rsidR="001005AE" w:rsidRDefault="00C47C26">
            <w:pPr>
              <w:ind w:left="0" w:hanging="2"/>
            </w:pPr>
            <w:r>
              <w:t>RF2</w:t>
            </w:r>
          </w:p>
        </w:tc>
        <w:tc>
          <w:tcPr>
            <w:tcW w:w="1985" w:type="dxa"/>
          </w:tcPr>
          <w:p w14:paraId="7F054117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0D69DFF3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921937" w14:textId="77777777" w:rsidR="001005AE" w:rsidRDefault="00C47C26">
            <w:pPr>
              <w:ind w:left="0" w:hanging="2"/>
            </w:pPr>
            <w:r>
              <w:t>H5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E3EBB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gostaria de poder consultar o mapa de ocorrências para obter um panorama dos crimes em uma área.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94734" w14:textId="77777777" w:rsidR="001005AE" w:rsidRDefault="00C47C26">
            <w:pPr>
              <w:ind w:left="0" w:hanging="2"/>
            </w:pPr>
            <w:r>
              <w:t>RF3</w:t>
            </w:r>
          </w:p>
        </w:tc>
        <w:tc>
          <w:tcPr>
            <w:tcW w:w="1985" w:type="dxa"/>
          </w:tcPr>
          <w:p w14:paraId="27CD635E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35720806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115BD" w14:textId="77777777" w:rsidR="001005AE" w:rsidRDefault="00C47C26">
            <w:pPr>
              <w:ind w:left="0" w:hanging="2"/>
            </w:pPr>
            <w:r>
              <w:t>H6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6BD0CB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poder registrar agentes da polícia no sistema para criar uma lista de policiais em campo disponíveis.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5F37B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56CA9990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5C3F54CF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A986E" w14:textId="77777777" w:rsidR="001005AE" w:rsidRDefault="00C47C26">
            <w:pPr>
              <w:ind w:left="0" w:hanging="2"/>
            </w:pPr>
            <w:r>
              <w:t>H7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6B464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editar os dados dos agentes no sistema para atualizar informações sobre o policial.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320B1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70EA0143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52566572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57194" w14:textId="77777777" w:rsidR="001005AE" w:rsidRDefault="00C47C26">
            <w:pPr>
              <w:ind w:left="0" w:hanging="2"/>
            </w:pPr>
            <w:r>
              <w:t>H8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2EF37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poder remover agentes do sistema caso o agente não esteja mais disponível.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FF084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3BDAC222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152C94CB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EB11C" w14:textId="77777777" w:rsidR="001005AE" w:rsidRDefault="00C47C26">
            <w:pPr>
              <w:ind w:left="0" w:hanging="2"/>
            </w:pPr>
            <w:r>
              <w:t>H9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D7230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poder consultar agentes no sistema para verificar quais agentes estão disponíveis.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F26E4F" w14:textId="77777777" w:rsidR="001005AE" w:rsidRDefault="00C47C26">
            <w:pPr>
              <w:ind w:left="0" w:hanging="2"/>
            </w:pPr>
            <w:r>
              <w:t>RF5</w:t>
            </w:r>
          </w:p>
        </w:tc>
        <w:tc>
          <w:tcPr>
            <w:tcW w:w="1985" w:type="dxa"/>
          </w:tcPr>
          <w:p w14:paraId="007EA27F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29F1C590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4DB21" w14:textId="77777777" w:rsidR="001005AE" w:rsidRDefault="00C47C26">
            <w:pPr>
              <w:ind w:left="0" w:hanging="2"/>
            </w:pPr>
            <w:r>
              <w:t>H10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76CD9" w14:textId="77777777" w:rsidR="001005AE" w:rsidRPr="00CB2FA8" w:rsidRDefault="00C47C26">
            <w:pPr>
              <w:ind w:left="0" w:hanging="2"/>
              <w:rPr>
                <w:b/>
                <w:lang w:val="pt-BR"/>
              </w:rPr>
            </w:pPr>
            <w:r w:rsidRPr="00CB2FA8">
              <w:rPr>
                <w:lang w:val="pt-BR"/>
              </w:rPr>
              <w:t>Eu como policial administrativo gostaria de poder associar um agente em campo à ocorrência para que o policial se torne o responsável pela investigação.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7998D" w14:textId="77777777" w:rsidR="001005AE" w:rsidRDefault="00C47C26">
            <w:pPr>
              <w:ind w:left="0" w:hanging="2"/>
            </w:pPr>
            <w:r>
              <w:t>RF6</w:t>
            </w:r>
          </w:p>
        </w:tc>
        <w:tc>
          <w:tcPr>
            <w:tcW w:w="1985" w:type="dxa"/>
          </w:tcPr>
          <w:p w14:paraId="6A5A6C18" w14:textId="77777777" w:rsidR="001005AE" w:rsidRDefault="00C47C26">
            <w:pPr>
              <w:ind w:left="0" w:hanging="2"/>
            </w:pPr>
            <w:r>
              <w:t>1</w:t>
            </w:r>
          </w:p>
        </w:tc>
      </w:tr>
    </w:tbl>
    <w:p w14:paraId="3B34EDEB" w14:textId="77777777" w:rsidR="001005AE" w:rsidRDefault="001005AE" w:rsidP="00552E55">
      <w:pPr>
        <w:spacing w:line="240" w:lineRule="auto"/>
        <w:ind w:leftChars="0" w:left="0" w:firstLineChars="0" w:firstLine="0"/>
        <w:rPr>
          <w:highlight w:val="yellow"/>
        </w:rPr>
      </w:pPr>
      <w:bookmarkStart w:id="4" w:name="_heading=h.2et92p0" w:colFirst="0" w:colLast="0"/>
      <w:bookmarkEnd w:id="4"/>
    </w:p>
    <w:p w14:paraId="78982A95" w14:textId="77777777" w:rsidR="001005AE" w:rsidRDefault="001005AE" w:rsidP="00552E55">
      <w:pPr>
        <w:ind w:leftChars="0" w:left="0" w:firstLineChars="0" w:firstLine="0"/>
        <w:rPr>
          <w:highlight w:val="yellow"/>
        </w:rPr>
      </w:pPr>
    </w:p>
    <w:p w14:paraId="00A68AA6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Definir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Escopo</w:t>
      </w:r>
      <w:proofErr w:type="spellEnd"/>
      <w:r>
        <w:rPr>
          <w:b/>
          <w:i/>
          <w:color w:val="000000"/>
          <w:sz w:val="28"/>
          <w:szCs w:val="28"/>
        </w:rPr>
        <w:t xml:space="preserve"> do </w:t>
      </w:r>
      <w:proofErr w:type="spellStart"/>
      <w:r>
        <w:rPr>
          <w:b/>
          <w:i/>
          <w:color w:val="000000"/>
          <w:sz w:val="28"/>
          <w:szCs w:val="28"/>
        </w:rPr>
        <w:t>Projeto</w:t>
      </w:r>
      <w:proofErr w:type="spellEnd"/>
      <w:r>
        <w:rPr>
          <w:b/>
          <w:i/>
          <w:color w:val="000000"/>
          <w:sz w:val="28"/>
          <w:szCs w:val="28"/>
        </w:rPr>
        <w:t xml:space="preserve"> – EAP</w:t>
      </w:r>
    </w:p>
    <w:p w14:paraId="1021A0CE" w14:textId="77777777" w:rsidR="001005AE" w:rsidRDefault="001005AE">
      <w:pPr>
        <w:ind w:left="0" w:hanging="2"/>
      </w:pPr>
    </w:p>
    <w:p w14:paraId="7522AF8A" w14:textId="77777777" w:rsidR="001005AE" w:rsidRDefault="00C47C26">
      <w:pPr>
        <w:ind w:left="0" w:hanging="2"/>
      </w:pPr>
      <w:r>
        <w:rPr>
          <w:noProof/>
        </w:rPr>
        <w:drawing>
          <wp:inline distT="114300" distB="114300" distL="114300" distR="114300" wp14:anchorId="6BBDB321" wp14:editId="678DD6A6">
            <wp:extent cx="6286871" cy="206704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871" cy="206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52905" w14:textId="77777777" w:rsidR="001005AE" w:rsidRDefault="001005AE">
      <w:pPr>
        <w:ind w:left="0" w:hanging="2"/>
      </w:pPr>
      <w:bookmarkStart w:id="5" w:name="_heading=h.tyjcwt" w:colFirst="0" w:colLast="0"/>
      <w:bookmarkEnd w:id="5"/>
    </w:p>
    <w:p w14:paraId="16F38BFF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Estimar</w:t>
      </w:r>
      <w:proofErr w:type="spellEnd"/>
      <w:r>
        <w:rPr>
          <w:b/>
          <w:i/>
          <w:color w:val="000000"/>
          <w:sz w:val="28"/>
          <w:szCs w:val="28"/>
        </w:rPr>
        <w:t xml:space="preserve">: </w:t>
      </w:r>
      <w:proofErr w:type="spellStart"/>
      <w:r>
        <w:rPr>
          <w:b/>
          <w:i/>
          <w:color w:val="000000"/>
          <w:sz w:val="28"/>
          <w:szCs w:val="28"/>
        </w:rPr>
        <w:t>Métrica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Pontos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por</w:t>
      </w:r>
      <w:proofErr w:type="spellEnd"/>
      <w:r>
        <w:rPr>
          <w:b/>
          <w:i/>
          <w:color w:val="000000"/>
          <w:sz w:val="28"/>
          <w:szCs w:val="28"/>
        </w:rPr>
        <w:t xml:space="preserve"> Casos de </w:t>
      </w:r>
      <w:proofErr w:type="spellStart"/>
      <w:r>
        <w:rPr>
          <w:b/>
          <w:i/>
          <w:color w:val="000000"/>
          <w:sz w:val="28"/>
          <w:szCs w:val="28"/>
        </w:rPr>
        <w:t>Uso</w:t>
      </w:r>
      <w:proofErr w:type="spellEnd"/>
      <w:r>
        <w:rPr>
          <w:b/>
          <w:i/>
          <w:color w:val="000000"/>
          <w:sz w:val="28"/>
          <w:szCs w:val="28"/>
        </w:rPr>
        <w:t xml:space="preserve"> – PUC</w:t>
      </w:r>
    </w:p>
    <w:p w14:paraId="184E6DB0" w14:textId="77777777" w:rsidR="001005AE" w:rsidRDefault="00C47C2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b/>
          <w:i/>
          <w:sz w:val="28"/>
          <w:szCs w:val="28"/>
        </w:rPr>
      </w:pPr>
      <w:commentRangeStart w:id="6"/>
      <w:r>
        <w:rPr>
          <w:b/>
          <w:i/>
          <w:noProof/>
          <w:sz w:val="28"/>
          <w:szCs w:val="28"/>
        </w:rPr>
        <w:drawing>
          <wp:inline distT="114300" distB="114300" distL="114300" distR="114300" wp14:anchorId="47707A3E" wp14:editId="410E717E">
            <wp:extent cx="4460219" cy="297839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0219" cy="2978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6"/>
      <w:r w:rsidR="002F1FB6">
        <w:rPr>
          <w:rStyle w:val="Refdecomentrio"/>
        </w:rPr>
        <w:commentReference w:id="6"/>
      </w:r>
    </w:p>
    <w:p w14:paraId="13D2A752" w14:textId="77777777" w:rsidR="001005AE" w:rsidRDefault="001005A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sz w:val="28"/>
          <w:szCs w:val="28"/>
        </w:rPr>
      </w:pPr>
    </w:p>
    <w:p w14:paraId="1369B8FA" w14:textId="77777777" w:rsidR="001005AE" w:rsidRDefault="001005AE">
      <w:pPr>
        <w:ind w:left="0" w:hanging="2"/>
      </w:pPr>
    </w:p>
    <w:p w14:paraId="59EA0D89" w14:textId="77777777" w:rsidR="001005AE" w:rsidRDefault="001005AE">
      <w:pPr>
        <w:ind w:left="0" w:hanging="2"/>
      </w:pPr>
    </w:p>
    <w:p w14:paraId="03161BE3" w14:textId="77777777" w:rsidR="001005AE" w:rsidRDefault="001005AE">
      <w:pPr>
        <w:ind w:left="0" w:hanging="2"/>
      </w:pPr>
    </w:p>
    <w:tbl>
      <w:tblPr>
        <w:tblStyle w:val="af"/>
        <w:tblW w:w="9339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</w:tblGrid>
      <w:tr w:rsidR="001005AE" w14:paraId="36F9FB84" w14:textId="77777777">
        <w:trPr>
          <w:trHeight w:val="53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8226" w14:textId="77777777" w:rsidR="001005AE" w:rsidRDefault="001005AE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A580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i/>
                <w:sz w:val="20"/>
                <w:szCs w:val="20"/>
              </w:rPr>
              <w:t>interação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B18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Regras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i/>
                <w:sz w:val="20"/>
                <w:szCs w:val="20"/>
              </w:rPr>
              <w:t>negócio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639F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Entidades</w:t>
            </w:r>
            <w:proofErr w:type="spellEnd"/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A4AD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Tipos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i/>
                <w:sz w:val="20"/>
                <w:szCs w:val="20"/>
              </w:rPr>
              <w:t>manipulação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597D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PNAs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E5AE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Coeficiente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12D0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PA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7DCA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B27B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PUC</w:t>
            </w:r>
          </w:p>
        </w:tc>
      </w:tr>
      <w:tr w:rsidR="001005AE" w14:paraId="6C7A90CA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C0D5" w14:textId="35E3D844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01: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ocorrência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7" w:author="Marco Isaias Alayo Chavez" w:date="2022-09-22T15:10:00Z">
              <w:r w:rsidDel="006C5FFE">
                <w:rPr>
                  <w:sz w:val="20"/>
                  <w:szCs w:val="20"/>
                </w:rPr>
                <w:delText>-</w:delText>
              </w:r>
            </w:del>
            <w:ins w:id="8" w:author="Marco Isaias Alayo Chavez" w:date="2022-09-22T15:10:00Z">
              <w:r w:rsidR="006C5FFE">
                <w:rPr>
                  <w:sz w:val="20"/>
                  <w:szCs w:val="20"/>
                </w:rPr>
                <w:t>–</w:t>
              </w:r>
            </w:ins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Cadastrar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88F7" w14:textId="20A3ED9C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9" w:author="Marco Isaias Alayo Chavez" w:date="2022-09-22T15:14:00Z">
              <w:r w:rsidDel="002F1FB6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408C" w14:textId="48989549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10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2C60" w14:textId="04839FDD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11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3FD6" w14:textId="10040013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12" w:author="Marco Isaias Alayo Chavez" w:date="2022-09-22T15:14:00Z">
              <w:r w:rsidDel="002F1FB6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A9DE" w14:textId="36D7CDEE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13" w:author="Marco Isaias Alayo Chavez" w:date="2022-09-22T15:14:00Z">
              <w:r w:rsidDel="002F1FB6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7B2B" w14:textId="5915DD4E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14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1270" w14:textId="2298C04C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15" w:author="Marco Isaias Alayo Chavez" w:date="2022-09-22T15:14:00Z">
              <w:r w:rsidDel="002F1FB6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2927" w14:textId="063E6441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16" w:author="Marco Isaias Alayo Chavez" w:date="2022-09-22T15:14:00Z">
              <w:r w:rsidDel="002F1FB6">
                <w:rPr>
                  <w:sz w:val="20"/>
                  <w:szCs w:val="20"/>
                </w:rPr>
                <w:delText>23</w:delText>
              </w:r>
            </w:del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FEAE89" w14:textId="3A8E757F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del w:id="17" w:author="Marco Isaias Alayo Chavez" w:date="2022-09-22T15:14:00Z">
              <w:r w:rsidDel="002F1FB6">
                <w:rPr>
                  <w:rFonts w:ascii="Arial" w:eastAsia="Arial" w:hAnsi="Arial" w:cs="Arial"/>
                  <w:sz w:val="20"/>
                  <w:szCs w:val="20"/>
                </w:rPr>
                <w:delText>4,47</w:delText>
              </w:r>
            </w:del>
          </w:p>
        </w:tc>
      </w:tr>
      <w:tr w:rsidR="001005AE" w14:paraId="65BFDEEC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791D" w14:textId="0C50408F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01: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ocorrência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18" w:author="Marco Isaias Alayo Chavez" w:date="2022-09-22T15:10:00Z">
              <w:r w:rsidDel="006C5FFE">
                <w:rPr>
                  <w:sz w:val="20"/>
                  <w:szCs w:val="20"/>
                </w:rPr>
                <w:delText>-</w:delText>
              </w:r>
            </w:del>
            <w:ins w:id="19" w:author="Marco Isaias Alayo Chavez" w:date="2022-09-22T15:10:00Z">
              <w:r w:rsidR="006C5FFE">
                <w:rPr>
                  <w:sz w:val="20"/>
                  <w:szCs w:val="20"/>
                </w:rPr>
                <w:t>–</w:t>
              </w:r>
            </w:ins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Leitura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1E61" w14:textId="4C38B236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20" w:author="Marco Isaias Alayo Chavez" w:date="2022-09-22T15:14:00Z">
              <w:r w:rsidDel="002F1FB6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6F11" w14:textId="5324F786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21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B484" w14:textId="3C603D85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22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27E3" w14:textId="0D9230A1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23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F3BA" w14:textId="4FF538D5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24" w:author="Marco Isaias Alayo Chavez" w:date="2022-09-22T15:14:00Z">
              <w:r w:rsidDel="002F1FB6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EC40" w14:textId="1FEC869F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25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509A" w14:textId="32D7E803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26" w:author="Marco Isaias Alayo Chavez" w:date="2022-09-22T15:14:00Z">
              <w:r w:rsidDel="002F1FB6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1FCE" w14:textId="05CD5F91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27" w:author="Marco Isaias Alayo Chavez" w:date="2022-09-22T15:14:00Z">
              <w:r w:rsidDel="002F1FB6">
                <w:rPr>
                  <w:sz w:val="20"/>
                  <w:szCs w:val="20"/>
                </w:rPr>
                <w:delText>23</w:delText>
              </w:r>
            </w:del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FEDF0D" w14:textId="172872EB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del w:id="28" w:author="Marco Isaias Alayo Chavez" w:date="2022-09-22T15:14:00Z">
              <w:r w:rsidDel="002F1FB6">
                <w:rPr>
                  <w:rFonts w:ascii="Arial" w:eastAsia="Arial" w:hAnsi="Arial" w:cs="Arial"/>
                  <w:sz w:val="20"/>
                  <w:szCs w:val="20"/>
                </w:rPr>
                <w:delText>3,83</w:delText>
              </w:r>
            </w:del>
          </w:p>
        </w:tc>
      </w:tr>
      <w:tr w:rsidR="001005AE" w14:paraId="032FE135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DE7A" w14:textId="311D6789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01: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ocorrência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del w:id="29" w:author="Marco Isaias Alayo Chavez" w:date="2022-09-22T15:11:00Z">
              <w:r w:rsidDel="006C5FFE">
                <w:rPr>
                  <w:sz w:val="20"/>
                  <w:szCs w:val="20"/>
                </w:rPr>
                <w:delText>-</w:delText>
              </w:r>
            </w:del>
            <w:ins w:id="30" w:author="Marco Isaias Alayo Chavez" w:date="2022-09-22T15:11:00Z">
              <w:r w:rsidR="006C5FFE">
                <w:rPr>
                  <w:sz w:val="20"/>
                  <w:szCs w:val="20"/>
                </w:rPr>
                <w:t>–</w:t>
              </w:r>
            </w:ins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Edição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A08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02FB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29E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7124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2CF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1D74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D28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EB73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F36329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5,11</w:t>
            </w:r>
          </w:p>
        </w:tc>
      </w:tr>
      <w:tr w:rsidR="001005AE" w14:paraId="1C449687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6267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01: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ocorrência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Exclusão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372" w14:textId="357D5DF6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31" w:author="Marco Isaias Alayo Chavez" w:date="2022-09-22T15:14:00Z">
              <w:r w:rsidDel="002F1FB6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27B8" w14:textId="40988043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32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8660" w14:textId="587FF9A1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33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E420" w14:textId="240B170C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34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4B89" w14:textId="2A0BDC31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35" w:author="Marco Isaias Alayo Chavez" w:date="2022-09-22T15:14:00Z">
              <w:r w:rsidDel="002F1FB6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8B2D" w14:textId="7D75C4CD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36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3754" w14:textId="76FDB0D5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37" w:author="Marco Isaias Alayo Chavez" w:date="2022-09-22T15:14:00Z">
              <w:r w:rsidDel="002F1FB6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86A1" w14:textId="7AF07D23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38" w:author="Marco Isaias Alayo Chavez" w:date="2022-09-22T15:14:00Z">
              <w:r w:rsidDel="002F1FB6">
                <w:rPr>
                  <w:sz w:val="20"/>
                  <w:szCs w:val="20"/>
                </w:rPr>
                <w:delText>23</w:delText>
              </w:r>
            </w:del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7A4A9" w14:textId="17DC5689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del w:id="39" w:author="Marco Isaias Alayo Chavez" w:date="2022-09-22T15:14:00Z">
              <w:r w:rsidDel="002F1FB6">
                <w:rPr>
                  <w:rFonts w:ascii="Arial" w:eastAsia="Arial" w:hAnsi="Arial" w:cs="Arial"/>
                  <w:sz w:val="20"/>
                  <w:szCs w:val="20"/>
                </w:rPr>
                <w:delText>3,83</w:delText>
              </w:r>
            </w:del>
          </w:p>
        </w:tc>
      </w:tr>
      <w:tr w:rsidR="001005AE" w14:paraId="49C737AD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7630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02: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Policial - </w:t>
            </w:r>
            <w:proofErr w:type="spellStart"/>
            <w:r>
              <w:rPr>
                <w:sz w:val="20"/>
                <w:szCs w:val="20"/>
              </w:rPr>
              <w:t>Cadastrar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CB4F" w14:textId="31F7BEBC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40" w:author="Marco Isaias Alayo Chavez" w:date="2022-09-22T15:14:00Z">
              <w:r w:rsidDel="002F1FB6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4E32" w14:textId="337BDDC6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41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AC5C" w14:textId="3E7F44B6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42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F0E1" w14:textId="6513AA75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43" w:author="Marco Isaias Alayo Chavez" w:date="2022-09-22T15:14:00Z">
              <w:r w:rsidDel="002F1FB6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F10" w14:textId="1F1E363E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44" w:author="Marco Isaias Alayo Chavez" w:date="2022-09-22T15:14:00Z">
              <w:r w:rsidDel="002F1FB6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909F" w14:textId="2481B58A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45" w:author="Marco Isaias Alayo Chavez" w:date="2022-09-22T15:14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0EAF" w14:textId="31B915AF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46" w:author="Marco Isaias Alayo Chavez" w:date="2022-09-22T15:14:00Z">
              <w:r w:rsidDel="002F1FB6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3134" w14:textId="0BA7717A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47" w:author="Marco Isaias Alayo Chavez" w:date="2022-09-22T15:14:00Z">
              <w:r w:rsidDel="002F1FB6">
                <w:rPr>
                  <w:sz w:val="20"/>
                  <w:szCs w:val="20"/>
                </w:rPr>
                <w:delText>23</w:delText>
              </w:r>
            </w:del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738BCD" w14:textId="7A1B7D6B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del w:id="48" w:author="Marco Isaias Alayo Chavez" w:date="2022-09-22T15:14:00Z">
              <w:r w:rsidDel="002F1FB6">
                <w:rPr>
                  <w:rFonts w:ascii="Arial" w:eastAsia="Arial" w:hAnsi="Arial" w:cs="Arial"/>
                  <w:sz w:val="20"/>
                  <w:szCs w:val="20"/>
                </w:rPr>
                <w:delText>4,47</w:delText>
              </w:r>
            </w:del>
          </w:p>
        </w:tc>
      </w:tr>
      <w:tr w:rsidR="001005AE" w14:paraId="57B0DEBD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B997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02: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Policial - </w:t>
            </w:r>
            <w:proofErr w:type="spellStart"/>
            <w:r>
              <w:rPr>
                <w:sz w:val="20"/>
                <w:szCs w:val="20"/>
              </w:rPr>
              <w:t>Leitura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DC94" w14:textId="72F21EE0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49" w:author="Marco Isaias Alayo Chavez" w:date="2022-09-22T15:15:00Z">
              <w:r w:rsidDel="002F1FB6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E405" w14:textId="299C799C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50" w:author="Marco Isaias Alayo Chavez" w:date="2022-09-22T15:15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6DE2" w14:textId="32029F0D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51" w:author="Marco Isaias Alayo Chavez" w:date="2022-09-22T15:15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3751" w14:textId="34C62EEA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52" w:author="Marco Isaias Alayo Chavez" w:date="2022-09-22T15:15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EB73" w14:textId="721BEFAA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53" w:author="Marco Isaias Alayo Chavez" w:date="2022-09-22T15:15:00Z">
              <w:r w:rsidDel="002F1FB6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907D" w14:textId="26C5174F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54" w:author="Marco Isaias Alayo Chavez" w:date="2022-09-22T15:15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F2F7" w14:textId="6F9AF565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55" w:author="Marco Isaias Alayo Chavez" w:date="2022-09-22T15:15:00Z">
              <w:r w:rsidDel="002F1FB6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A268" w14:textId="14CF4BC8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56" w:author="Marco Isaias Alayo Chavez" w:date="2022-09-22T15:15:00Z">
              <w:r w:rsidDel="002F1FB6">
                <w:rPr>
                  <w:sz w:val="20"/>
                  <w:szCs w:val="20"/>
                </w:rPr>
                <w:delText>23</w:delText>
              </w:r>
            </w:del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EB3DDC" w14:textId="21B0C055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del w:id="57" w:author="Marco Isaias Alayo Chavez" w:date="2022-09-22T15:15:00Z">
              <w:r w:rsidDel="002F1FB6">
                <w:rPr>
                  <w:rFonts w:ascii="Arial" w:eastAsia="Arial" w:hAnsi="Arial" w:cs="Arial"/>
                  <w:sz w:val="20"/>
                  <w:szCs w:val="20"/>
                </w:rPr>
                <w:delText>3,83</w:delText>
              </w:r>
            </w:del>
          </w:p>
        </w:tc>
      </w:tr>
      <w:tr w:rsidR="001005AE" w14:paraId="20E30DF4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CCE1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02: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Policial - </w:t>
            </w:r>
            <w:proofErr w:type="spellStart"/>
            <w:r>
              <w:rPr>
                <w:sz w:val="20"/>
                <w:szCs w:val="20"/>
              </w:rPr>
              <w:t>Edição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B3E0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4D93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D8E5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908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3B85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4B2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48AD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D41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053585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5,11</w:t>
            </w:r>
          </w:p>
        </w:tc>
      </w:tr>
      <w:tr w:rsidR="001005AE" w14:paraId="7F67783F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0CED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02: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Policial - </w:t>
            </w:r>
            <w:proofErr w:type="spellStart"/>
            <w:r>
              <w:rPr>
                <w:sz w:val="20"/>
                <w:szCs w:val="20"/>
              </w:rPr>
              <w:t>Exclusão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BE48" w14:textId="298C07F2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58" w:author="Marco Isaias Alayo Chavez" w:date="2022-09-22T15:15:00Z">
              <w:r w:rsidDel="002F1FB6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B65C" w14:textId="402A159D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59" w:author="Marco Isaias Alayo Chavez" w:date="2022-09-22T15:15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B7F8" w14:textId="15BAF3DD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60" w:author="Marco Isaias Alayo Chavez" w:date="2022-09-22T15:15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890D" w14:textId="66744654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61" w:author="Marco Isaias Alayo Chavez" w:date="2022-09-22T15:15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7730" w14:textId="38606E4D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62" w:author="Marco Isaias Alayo Chavez" w:date="2022-09-22T15:15:00Z">
              <w:r w:rsidDel="002F1FB6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4081" w14:textId="381FD5F8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63" w:author="Marco Isaias Alayo Chavez" w:date="2022-09-22T15:15:00Z">
              <w:r w:rsidDel="002F1FB6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8D6D" w14:textId="272B0306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64" w:author="Marco Isaias Alayo Chavez" w:date="2022-09-22T15:15:00Z">
              <w:r w:rsidDel="002F1FB6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4C0A" w14:textId="7B2074BA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del w:id="65" w:author="Marco Isaias Alayo Chavez" w:date="2022-09-22T15:15:00Z">
              <w:r w:rsidDel="002F1FB6">
                <w:rPr>
                  <w:sz w:val="20"/>
                  <w:szCs w:val="20"/>
                </w:rPr>
                <w:delText>23</w:delText>
              </w:r>
            </w:del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4AF360" w14:textId="07163CA0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del w:id="66" w:author="Marco Isaias Alayo Chavez" w:date="2022-09-22T15:15:00Z">
              <w:r w:rsidDel="002F1FB6">
                <w:rPr>
                  <w:rFonts w:ascii="Arial" w:eastAsia="Arial" w:hAnsi="Arial" w:cs="Arial"/>
                  <w:sz w:val="20"/>
                  <w:szCs w:val="20"/>
                </w:rPr>
                <w:delText>3,83</w:delText>
              </w:r>
            </w:del>
          </w:p>
        </w:tc>
      </w:tr>
      <w:tr w:rsidR="001005AE" w14:paraId="42A9F4BC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08F1" w14:textId="77777777" w:rsidR="001005AE" w:rsidRPr="00CB2FA8" w:rsidRDefault="00C47C26">
            <w:pPr>
              <w:ind w:left="0" w:hanging="2"/>
              <w:jc w:val="left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UC 03: Associar agente a ocorrência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C95D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B705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2A8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9CF1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94D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5E1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6B9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C53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3B9C2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6,39</w:t>
            </w:r>
          </w:p>
        </w:tc>
      </w:tr>
      <w:tr w:rsidR="001005AE" w14:paraId="0D3897BA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9F0D" w14:textId="77777777" w:rsidR="001005AE" w:rsidRPr="00CB2FA8" w:rsidRDefault="00C47C26">
            <w:pPr>
              <w:ind w:left="0" w:hanging="2"/>
              <w:jc w:val="left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UC 04: Atualizar situação da ocorrência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658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C18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85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A78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E72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4F1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ADE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1F2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C1544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7,67</w:t>
            </w:r>
          </w:p>
        </w:tc>
      </w:tr>
      <w:tr w:rsidR="001005AE" w14:paraId="1C014788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7769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05: </w:t>
            </w:r>
            <w:proofErr w:type="spellStart"/>
            <w:r>
              <w:rPr>
                <w:sz w:val="20"/>
                <w:szCs w:val="20"/>
              </w:rPr>
              <w:t>Consultar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policial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E3DD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4A1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EB2E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239E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516B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5AB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57C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4EB4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9F07F7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5,75</w:t>
            </w:r>
          </w:p>
        </w:tc>
      </w:tr>
      <w:tr w:rsidR="001005AE" w14:paraId="1437298B" w14:textId="77777777">
        <w:trPr>
          <w:trHeight w:val="200"/>
        </w:trPr>
        <w:tc>
          <w:tcPr>
            <w:tcW w:w="86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EABE" w14:textId="77777777" w:rsidR="001005AE" w:rsidRPr="00CB2FA8" w:rsidRDefault="00C47C26">
            <w:pPr>
              <w:ind w:left="0" w:hanging="2"/>
              <w:jc w:val="right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TOTAL (Arredondado para cima de 54,31)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8005" w14:textId="4134E9A9" w:rsidR="001005AE" w:rsidRDefault="006E6758">
            <w:pPr>
              <w:ind w:left="0" w:hanging="2"/>
              <w:jc w:val="center"/>
              <w:rPr>
                <w:sz w:val="20"/>
                <w:szCs w:val="20"/>
              </w:rPr>
            </w:pPr>
            <w:ins w:id="67" w:author="Marco Isaias Alayo Chavez" w:date="2022-09-22T15:22:00Z">
              <w:r>
                <w:rPr>
                  <w:sz w:val="20"/>
                  <w:szCs w:val="20"/>
                </w:rPr>
                <w:t>30,03</w:t>
              </w:r>
            </w:ins>
            <w:del w:id="68" w:author="Marco Isaias Alayo Chavez" w:date="2022-09-22T15:22:00Z">
              <w:r w:rsidR="00C47C26" w:rsidDel="006E6758">
                <w:rPr>
                  <w:sz w:val="20"/>
                  <w:szCs w:val="20"/>
                </w:rPr>
                <w:delText>55</w:delText>
              </w:r>
            </w:del>
          </w:p>
        </w:tc>
      </w:tr>
    </w:tbl>
    <w:p w14:paraId="2341784A" w14:textId="77777777" w:rsidR="001005AE" w:rsidRDefault="001005AE">
      <w:pPr>
        <w:ind w:left="0" w:hanging="2"/>
      </w:pPr>
    </w:p>
    <w:p w14:paraId="21B06A9A" w14:textId="079373C5" w:rsidR="001005AE" w:rsidRDefault="00C47C26">
      <w:pPr>
        <w:ind w:left="0" w:hanging="2"/>
      </w:pPr>
      <w:proofErr w:type="spellStart"/>
      <w:r>
        <w:rPr>
          <w:b/>
        </w:rPr>
        <w:t>Esforço</w:t>
      </w:r>
      <w:proofErr w:type="spellEnd"/>
      <w:r>
        <w:rPr>
          <w:b/>
        </w:rPr>
        <w:t>:</w:t>
      </w:r>
      <w:r>
        <w:t xml:space="preserve"> </w:t>
      </w:r>
      <w:ins w:id="69" w:author="Marco Isaias Alayo Chavez" w:date="2022-09-22T15:22:00Z">
        <w:r w:rsidR="006E6758">
          <w:t>30,03</w:t>
        </w:r>
      </w:ins>
      <w:del w:id="70" w:author="Marco Isaias Alayo Chavez" w:date="2022-09-22T15:22:00Z">
        <w:r w:rsidDel="006E6758">
          <w:delText>55</w:delText>
        </w:r>
      </w:del>
      <w:r>
        <w:t xml:space="preserve"> </w:t>
      </w:r>
      <w:proofErr w:type="spellStart"/>
      <w:r>
        <w:t>pontos</w:t>
      </w:r>
      <w:proofErr w:type="spellEnd"/>
      <w:r>
        <w:t xml:space="preserve"> * 20 horas = </w:t>
      </w:r>
      <w:del w:id="71" w:author="Marco Isaias Alayo Chavez" w:date="2022-09-22T15:22:00Z">
        <w:r w:rsidDel="006E6758">
          <w:delText>1100</w:delText>
        </w:r>
      </w:del>
      <w:ins w:id="72" w:author="Marco Isaias Alayo Chavez" w:date="2022-09-22T15:22:00Z">
        <w:r w:rsidR="006E6758">
          <w:t>600,60</w:t>
        </w:r>
      </w:ins>
      <w:r>
        <w:t xml:space="preserve"> horas</w:t>
      </w:r>
    </w:p>
    <w:p w14:paraId="07F666DF" w14:textId="77777777" w:rsidR="001005AE" w:rsidRDefault="001005AE">
      <w:pPr>
        <w:ind w:left="0" w:hanging="2"/>
      </w:pPr>
    </w:p>
    <w:p w14:paraId="12D53316" w14:textId="44A5077E" w:rsidR="001005AE" w:rsidRPr="00CB2FA8" w:rsidRDefault="00C47C26">
      <w:pPr>
        <w:ind w:left="0" w:hanging="2"/>
        <w:rPr>
          <w:lang w:val="pt-BR"/>
        </w:rPr>
      </w:pPr>
      <w:r w:rsidRPr="00CB2FA8">
        <w:rPr>
          <w:b/>
          <w:lang w:val="pt-BR"/>
        </w:rPr>
        <w:t>Prazo:</w:t>
      </w:r>
      <w:r w:rsidRPr="00CB2FA8">
        <w:rPr>
          <w:lang w:val="pt-BR"/>
        </w:rPr>
        <w:t xml:space="preserve"> </w:t>
      </w:r>
      <w:ins w:id="73" w:author="Marco Isaias Alayo Chavez" w:date="2022-09-22T15:22:00Z">
        <w:r w:rsidR="006E6758">
          <w:rPr>
            <w:lang w:val="pt-BR"/>
          </w:rPr>
          <w:t>660,60</w:t>
        </w:r>
      </w:ins>
      <w:del w:id="74" w:author="Marco Isaias Alayo Chavez" w:date="2022-09-22T15:22:00Z">
        <w:r w:rsidRPr="00CB2FA8" w:rsidDel="006E6758">
          <w:rPr>
            <w:lang w:val="pt-BR"/>
          </w:rPr>
          <w:delText>1100</w:delText>
        </w:r>
      </w:del>
      <w:r w:rsidRPr="00CB2FA8">
        <w:rPr>
          <w:lang w:val="pt-BR"/>
        </w:rPr>
        <w:t xml:space="preserve"> horas / (3 pessoas x 4 horas) = </w:t>
      </w:r>
      <w:ins w:id="75" w:author="Marco Isaias Alayo Chavez" w:date="2022-09-22T15:22:00Z">
        <w:r w:rsidR="006E6758">
          <w:rPr>
            <w:lang w:val="pt-BR"/>
          </w:rPr>
          <w:t>50,05</w:t>
        </w:r>
      </w:ins>
      <w:del w:id="76" w:author="Marco Isaias Alayo Chavez" w:date="2022-09-22T15:22:00Z">
        <w:r w:rsidRPr="00CB2FA8" w:rsidDel="006E6758">
          <w:rPr>
            <w:lang w:val="pt-BR"/>
          </w:rPr>
          <w:delText>92</w:delText>
        </w:r>
      </w:del>
      <w:r w:rsidRPr="00CB2FA8">
        <w:rPr>
          <w:lang w:val="pt-BR"/>
        </w:rPr>
        <w:t xml:space="preserve"> dias</w:t>
      </w:r>
    </w:p>
    <w:p w14:paraId="18157DB4" w14:textId="77777777" w:rsidR="001005AE" w:rsidRPr="00CB2FA8" w:rsidRDefault="001005AE">
      <w:pPr>
        <w:ind w:left="0" w:hanging="2"/>
        <w:rPr>
          <w:lang w:val="pt-BR"/>
        </w:rPr>
      </w:pPr>
    </w:p>
    <w:p w14:paraId="0B842A66" w14:textId="1DF9DC8B" w:rsidR="001005AE" w:rsidRPr="00CB2FA8" w:rsidRDefault="00C47C26">
      <w:pPr>
        <w:ind w:left="0" w:hanging="2"/>
        <w:rPr>
          <w:lang w:val="pt-BR"/>
        </w:rPr>
      </w:pPr>
      <w:r w:rsidRPr="00CB2FA8">
        <w:rPr>
          <w:b/>
          <w:lang w:val="pt-BR"/>
        </w:rPr>
        <w:t>Custo:</w:t>
      </w:r>
      <w:r w:rsidRPr="00CB2FA8">
        <w:rPr>
          <w:lang w:val="pt-BR"/>
        </w:rPr>
        <w:t xml:space="preserve"> </w:t>
      </w:r>
      <w:ins w:id="77" w:author="Marco Isaias Alayo Chavez" w:date="2022-09-22T15:23:00Z">
        <w:r w:rsidR="006E6758">
          <w:rPr>
            <w:lang w:val="pt-BR"/>
          </w:rPr>
          <w:t>660,60</w:t>
        </w:r>
      </w:ins>
      <w:del w:id="78" w:author="Marco Isaias Alayo Chavez" w:date="2022-09-22T15:23:00Z">
        <w:r w:rsidRPr="00CB2FA8" w:rsidDel="006E6758">
          <w:rPr>
            <w:lang w:val="pt-BR"/>
          </w:rPr>
          <w:delText>1100</w:delText>
        </w:r>
      </w:del>
      <w:r w:rsidRPr="00CB2FA8">
        <w:rPr>
          <w:lang w:val="pt-BR"/>
        </w:rPr>
        <w:t xml:space="preserve"> horas * R$90,00 = R$</w:t>
      </w:r>
      <w:ins w:id="79" w:author="Marco Isaias Alayo Chavez" w:date="2022-09-22T15:23:00Z">
        <w:r w:rsidR="006E6758">
          <w:rPr>
            <w:lang w:val="pt-BR"/>
          </w:rPr>
          <w:t>59.454,00</w:t>
        </w:r>
      </w:ins>
      <w:del w:id="80" w:author="Marco Isaias Alayo Chavez" w:date="2022-09-22T15:23:00Z">
        <w:r w:rsidRPr="00CB2FA8" w:rsidDel="006E6758">
          <w:rPr>
            <w:lang w:val="pt-BR"/>
          </w:rPr>
          <w:delText>99</w:delText>
        </w:r>
        <w:r w:rsidR="009B7BAB" w:rsidRPr="00CB2FA8" w:rsidDel="006E6758">
          <w:rPr>
            <w:lang w:val="pt-BR"/>
          </w:rPr>
          <w:delText>.000</w:delText>
        </w:r>
        <w:r w:rsidRPr="00CB2FA8" w:rsidDel="006E6758">
          <w:rPr>
            <w:lang w:val="pt-BR"/>
          </w:rPr>
          <w:delText>,00</w:delText>
        </w:r>
      </w:del>
    </w:p>
    <w:p w14:paraId="685B53E2" w14:textId="77777777" w:rsidR="001005AE" w:rsidRPr="00CB2FA8" w:rsidRDefault="001005AE">
      <w:pPr>
        <w:ind w:left="0" w:hanging="2"/>
        <w:rPr>
          <w:lang w:val="pt-BR"/>
        </w:rPr>
      </w:pPr>
    </w:p>
    <w:p w14:paraId="12ADF439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01: Manter ocorrência - Cadastro</w:t>
      </w:r>
    </w:p>
    <w:p w14:paraId="367EF07F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Complexa (Operador interage com interface)</w:t>
      </w:r>
    </w:p>
    <w:p w14:paraId="3EDCFE0C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3F0AD7E5" w14:textId="77777777" w:rsidR="001005AE" w:rsidRPr="00CB2FA8" w:rsidRDefault="00C47C26">
      <w:pPr>
        <w:numPr>
          <w:ilvl w:val="0"/>
          <w:numId w:val="8"/>
        </w:numPr>
        <w:ind w:left="0" w:hanging="2"/>
        <w:rPr>
          <w:lang w:val="pt-BR"/>
        </w:rPr>
      </w:pPr>
      <w:r w:rsidRPr="00CB2FA8">
        <w:rPr>
          <w:lang w:val="pt-BR"/>
        </w:rPr>
        <w:t>Usuário precisa estar autenticado como operador.</w:t>
      </w:r>
    </w:p>
    <w:p w14:paraId="1E093540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 Ocorrência )</w:t>
      </w:r>
    </w:p>
    <w:p w14:paraId="624C8F8C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Criar</w:t>
      </w:r>
    </w:p>
    <w:p w14:paraId="2E2BC9A6" w14:textId="77777777" w:rsidR="001005AE" w:rsidRPr="00CB2FA8" w:rsidRDefault="001005AE">
      <w:pPr>
        <w:ind w:left="0" w:hanging="2"/>
        <w:rPr>
          <w:lang w:val="pt-BR"/>
        </w:rPr>
      </w:pPr>
    </w:p>
    <w:p w14:paraId="60E3AC56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01: Manter ocorrência - Leitura</w:t>
      </w:r>
    </w:p>
    <w:p w14:paraId="19574094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Complexa (Operador interage com interface)</w:t>
      </w:r>
    </w:p>
    <w:p w14:paraId="43551F5E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33A13C6E" w14:textId="77777777" w:rsidR="001005AE" w:rsidRPr="00CB2FA8" w:rsidRDefault="00C47C26">
      <w:pPr>
        <w:numPr>
          <w:ilvl w:val="0"/>
          <w:numId w:val="6"/>
        </w:numPr>
        <w:ind w:left="0" w:hanging="2"/>
        <w:rPr>
          <w:lang w:val="pt-BR"/>
        </w:rPr>
      </w:pPr>
      <w:r w:rsidRPr="00CB2FA8">
        <w:rPr>
          <w:lang w:val="pt-BR"/>
        </w:rPr>
        <w:t>Usuário precisa estar autenticado como operador.</w:t>
      </w:r>
    </w:p>
    <w:p w14:paraId="4B981549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 Ocorrência )</w:t>
      </w:r>
    </w:p>
    <w:p w14:paraId="24757CBE" w14:textId="77777777" w:rsidR="001005AE" w:rsidRPr="00CB2FA8" w:rsidRDefault="00C47C26">
      <w:pPr>
        <w:ind w:left="0" w:hanging="2"/>
        <w:rPr>
          <w:b/>
          <w:u w:val="single"/>
          <w:lang w:val="pt-BR"/>
        </w:rPr>
      </w:pPr>
      <w:r w:rsidRPr="00CB2FA8">
        <w:rPr>
          <w:lang w:val="pt-BR"/>
        </w:rPr>
        <w:t>Tipo de manipulação: Ler</w:t>
      </w:r>
    </w:p>
    <w:p w14:paraId="4A3F5C17" w14:textId="77777777" w:rsidR="001005AE" w:rsidRPr="00CB2FA8" w:rsidRDefault="001005AE">
      <w:pPr>
        <w:ind w:left="0" w:hanging="2"/>
        <w:rPr>
          <w:lang w:val="pt-BR"/>
        </w:rPr>
      </w:pPr>
      <w:bookmarkStart w:id="81" w:name="_heading=h.h3nfb7pyzews" w:colFirst="0" w:colLast="0"/>
      <w:bookmarkEnd w:id="81"/>
    </w:p>
    <w:p w14:paraId="7BBCBABD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01: Manter ocorrência - Edição</w:t>
      </w:r>
    </w:p>
    <w:p w14:paraId="1254E371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Complexa (Operador interage com interface)</w:t>
      </w:r>
    </w:p>
    <w:p w14:paraId="5DA6266A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4A1C8B78" w14:textId="77777777" w:rsidR="001005AE" w:rsidRPr="00CB2FA8" w:rsidRDefault="00C47C26">
      <w:pPr>
        <w:numPr>
          <w:ilvl w:val="0"/>
          <w:numId w:val="1"/>
        </w:numPr>
        <w:ind w:left="0" w:hanging="2"/>
        <w:rPr>
          <w:lang w:val="pt-BR"/>
        </w:rPr>
      </w:pPr>
      <w:r w:rsidRPr="00CB2FA8">
        <w:rPr>
          <w:lang w:val="pt-BR"/>
        </w:rPr>
        <w:t>Usuário precisa estar autenticado como operador.</w:t>
      </w:r>
    </w:p>
    <w:p w14:paraId="441F6810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 Ocorrência )</w:t>
      </w:r>
    </w:p>
    <w:p w14:paraId="03E8161E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Atualizar</w:t>
      </w:r>
    </w:p>
    <w:p w14:paraId="79A52A60" w14:textId="77777777" w:rsidR="001005AE" w:rsidRPr="00CB2FA8" w:rsidRDefault="001005AE">
      <w:pPr>
        <w:ind w:left="0" w:hanging="2"/>
        <w:rPr>
          <w:lang w:val="pt-BR"/>
        </w:rPr>
      </w:pPr>
      <w:bookmarkStart w:id="82" w:name="_heading=h.w4fyi7adjxp0" w:colFirst="0" w:colLast="0"/>
      <w:bookmarkEnd w:id="82"/>
    </w:p>
    <w:p w14:paraId="5057AEE4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01: Manter ocorrência - Exclusão</w:t>
      </w:r>
    </w:p>
    <w:p w14:paraId="4EDD5125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(Operador interage com interface)</w:t>
      </w:r>
    </w:p>
    <w:p w14:paraId="1B7EDCFF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6CF0F355" w14:textId="77777777" w:rsidR="001005AE" w:rsidRPr="00CB2FA8" w:rsidRDefault="00C47C26">
      <w:pPr>
        <w:numPr>
          <w:ilvl w:val="0"/>
          <w:numId w:val="7"/>
        </w:numPr>
        <w:ind w:left="0" w:hanging="2"/>
        <w:rPr>
          <w:lang w:val="pt-BR"/>
        </w:rPr>
      </w:pPr>
      <w:r w:rsidRPr="00CB2FA8">
        <w:rPr>
          <w:lang w:val="pt-BR"/>
        </w:rPr>
        <w:t>Usuário precisa estar autenticado como operador.</w:t>
      </w:r>
    </w:p>
    <w:p w14:paraId="72B3F5C4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 Ocorrência )</w:t>
      </w:r>
    </w:p>
    <w:p w14:paraId="7CE86400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Excluir</w:t>
      </w:r>
    </w:p>
    <w:p w14:paraId="7A514151" w14:textId="77777777" w:rsidR="001005AE" w:rsidRPr="00CB2FA8" w:rsidRDefault="001005AE">
      <w:pPr>
        <w:ind w:left="0" w:hanging="2"/>
        <w:rPr>
          <w:lang w:val="pt-BR"/>
        </w:rPr>
      </w:pPr>
      <w:bookmarkStart w:id="83" w:name="_heading=h.jgbb3uz0dxct" w:colFirst="0" w:colLast="0"/>
      <w:bookmarkEnd w:id="83"/>
    </w:p>
    <w:p w14:paraId="1A43C13B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02: Manter policial - Cadastro</w:t>
      </w:r>
    </w:p>
    <w:p w14:paraId="3458B134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(Operador interage com interface)</w:t>
      </w:r>
    </w:p>
    <w:p w14:paraId="4992D748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2159B242" w14:textId="77777777" w:rsidR="001005AE" w:rsidRPr="00CB2FA8" w:rsidRDefault="00C47C26">
      <w:pPr>
        <w:numPr>
          <w:ilvl w:val="0"/>
          <w:numId w:val="12"/>
        </w:numPr>
        <w:ind w:left="0" w:hanging="2"/>
        <w:rPr>
          <w:lang w:val="pt-BR"/>
        </w:rPr>
      </w:pPr>
      <w:r w:rsidRPr="00CB2FA8">
        <w:rPr>
          <w:lang w:val="pt-BR"/>
        </w:rPr>
        <w:t>Usuário precisa estar autenticado como operador</w:t>
      </w:r>
    </w:p>
    <w:p w14:paraId="0918644C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 Policial )</w:t>
      </w:r>
    </w:p>
    <w:p w14:paraId="07CC74AE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Criar</w:t>
      </w:r>
    </w:p>
    <w:p w14:paraId="49A4EC1C" w14:textId="77777777" w:rsidR="001005AE" w:rsidRPr="00CB2FA8" w:rsidRDefault="001005AE">
      <w:pPr>
        <w:ind w:left="0" w:hanging="2"/>
        <w:rPr>
          <w:lang w:val="pt-BR"/>
        </w:rPr>
      </w:pPr>
      <w:bookmarkStart w:id="84" w:name="_heading=h.kaoog3ofjhra" w:colFirst="0" w:colLast="0"/>
      <w:bookmarkEnd w:id="84"/>
    </w:p>
    <w:p w14:paraId="5702D127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02: Manter policial - Leitura</w:t>
      </w:r>
    </w:p>
    <w:p w14:paraId="221E9CFC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(Operador interage com interface)</w:t>
      </w:r>
    </w:p>
    <w:p w14:paraId="0B7944E5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4654B465" w14:textId="77777777" w:rsidR="001005AE" w:rsidRPr="00CB2FA8" w:rsidRDefault="00C47C26">
      <w:pPr>
        <w:numPr>
          <w:ilvl w:val="0"/>
          <w:numId w:val="3"/>
        </w:numPr>
        <w:ind w:left="0" w:hanging="2"/>
        <w:rPr>
          <w:lang w:val="pt-BR"/>
        </w:rPr>
      </w:pPr>
      <w:r w:rsidRPr="00CB2FA8">
        <w:rPr>
          <w:lang w:val="pt-BR"/>
        </w:rPr>
        <w:t>Usuário precisa estar autenticado como operador</w:t>
      </w:r>
    </w:p>
    <w:p w14:paraId="3A99712A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 Policial )</w:t>
      </w:r>
    </w:p>
    <w:p w14:paraId="2B97365F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Ler</w:t>
      </w:r>
    </w:p>
    <w:p w14:paraId="630D9361" w14:textId="77777777" w:rsidR="001005AE" w:rsidRPr="00CB2FA8" w:rsidRDefault="001005AE">
      <w:pPr>
        <w:ind w:left="0" w:hanging="2"/>
        <w:rPr>
          <w:lang w:val="pt-BR"/>
        </w:rPr>
      </w:pPr>
      <w:bookmarkStart w:id="85" w:name="_heading=h.57i4vdxwicaj" w:colFirst="0" w:colLast="0"/>
      <w:bookmarkEnd w:id="85"/>
    </w:p>
    <w:p w14:paraId="1ADBEB46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02: Manter policial - Edição</w:t>
      </w:r>
    </w:p>
    <w:p w14:paraId="01DD99A6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lastRenderedPageBreak/>
        <w:t>Tipo de interação: 1 Complexa (Operador interage com interface)</w:t>
      </w:r>
    </w:p>
    <w:p w14:paraId="2D5C3824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45E297D2" w14:textId="77777777" w:rsidR="001005AE" w:rsidRPr="00CB2FA8" w:rsidRDefault="00C47C26">
      <w:pPr>
        <w:numPr>
          <w:ilvl w:val="0"/>
          <w:numId w:val="5"/>
        </w:numPr>
        <w:ind w:left="0" w:hanging="2"/>
        <w:rPr>
          <w:lang w:val="pt-BR"/>
        </w:rPr>
      </w:pPr>
      <w:r w:rsidRPr="00CB2FA8">
        <w:rPr>
          <w:lang w:val="pt-BR"/>
        </w:rPr>
        <w:t>Usuário precisa estar autenticado como operador</w:t>
      </w:r>
    </w:p>
    <w:p w14:paraId="20E71C7F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 Policial )</w:t>
      </w:r>
    </w:p>
    <w:p w14:paraId="5D3CF95E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Atualizar</w:t>
      </w:r>
    </w:p>
    <w:p w14:paraId="07378510" w14:textId="77777777" w:rsidR="001005AE" w:rsidRPr="00CB2FA8" w:rsidRDefault="001005AE">
      <w:pPr>
        <w:ind w:left="0" w:hanging="2"/>
        <w:rPr>
          <w:lang w:val="pt-BR"/>
        </w:rPr>
      </w:pPr>
      <w:bookmarkStart w:id="86" w:name="_heading=h.qrcpoay9o7wm" w:colFirst="0" w:colLast="0"/>
      <w:bookmarkEnd w:id="86"/>
    </w:p>
    <w:p w14:paraId="77F8583A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02: Manter policial - Exclusão</w:t>
      </w:r>
    </w:p>
    <w:p w14:paraId="0D5DA9BA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(Operador interage com interface)</w:t>
      </w:r>
    </w:p>
    <w:p w14:paraId="5D44F366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393A7E0D" w14:textId="77777777" w:rsidR="001005AE" w:rsidRPr="00CB2FA8" w:rsidRDefault="00C47C26">
      <w:pPr>
        <w:numPr>
          <w:ilvl w:val="0"/>
          <w:numId w:val="2"/>
        </w:numPr>
        <w:ind w:left="0" w:hanging="2"/>
        <w:rPr>
          <w:lang w:val="pt-BR"/>
        </w:rPr>
      </w:pPr>
      <w:r w:rsidRPr="00CB2FA8">
        <w:rPr>
          <w:lang w:val="pt-BR"/>
        </w:rPr>
        <w:t>Usuário precisa estar autenticado como operador</w:t>
      </w:r>
    </w:p>
    <w:p w14:paraId="14028514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 Policial )</w:t>
      </w:r>
    </w:p>
    <w:p w14:paraId="3FB80743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Excluir</w:t>
      </w:r>
    </w:p>
    <w:p w14:paraId="11FB7B9F" w14:textId="77777777" w:rsidR="001005AE" w:rsidRPr="00CB2FA8" w:rsidRDefault="001005AE">
      <w:pPr>
        <w:ind w:left="0" w:hanging="2"/>
        <w:rPr>
          <w:lang w:val="pt-BR"/>
        </w:rPr>
      </w:pPr>
    </w:p>
    <w:p w14:paraId="77C233E9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3: Associar agente à ocorrência</w:t>
      </w:r>
    </w:p>
    <w:p w14:paraId="704E77D7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(Operador interage com interface)</w:t>
      </w:r>
    </w:p>
    <w:p w14:paraId="0D58593C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11641C74" w14:textId="77777777" w:rsidR="001005AE" w:rsidRPr="00CB2FA8" w:rsidRDefault="00C47C26">
      <w:pPr>
        <w:numPr>
          <w:ilvl w:val="0"/>
          <w:numId w:val="9"/>
        </w:numPr>
        <w:ind w:left="0" w:hanging="2"/>
        <w:rPr>
          <w:lang w:val="pt-BR"/>
        </w:rPr>
      </w:pPr>
      <w:r w:rsidRPr="00CB2FA8">
        <w:rPr>
          <w:lang w:val="pt-BR"/>
        </w:rPr>
        <w:t>Usuário precisa estar autenticado como operador</w:t>
      </w:r>
    </w:p>
    <w:p w14:paraId="48A456D2" w14:textId="77777777" w:rsidR="001005AE" w:rsidRPr="00CB2FA8" w:rsidRDefault="00C47C26">
      <w:pPr>
        <w:numPr>
          <w:ilvl w:val="0"/>
          <w:numId w:val="9"/>
        </w:numPr>
        <w:ind w:left="0" w:hanging="2"/>
        <w:rPr>
          <w:lang w:val="pt-BR"/>
        </w:rPr>
      </w:pPr>
      <w:commentRangeStart w:id="87"/>
      <w:r w:rsidRPr="00CB2FA8">
        <w:rPr>
          <w:lang w:val="pt-BR"/>
        </w:rPr>
        <w:t>Agente</w:t>
      </w:r>
      <w:commentRangeEnd w:id="87"/>
      <w:r w:rsidR="00321CDA">
        <w:rPr>
          <w:rStyle w:val="Refdecomentrio"/>
        </w:rPr>
        <w:commentReference w:id="87"/>
      </w:r>
      <w:r w:rsidRPr="00CB2FA8">
        <w:rPr>
          <w:lang w:val="pt-BR"/>
        </w:rPr>
        <w:t xml:space="preserve"> não pode estar associado </w:t>
      </w:r>
      <w:r w:rsidR="00C9364C" w:rsidRPr="00CB2FA8">
        <w:rPr>
          <w:lang w:val="pt-BR"/>
        </w:rPr>
        <w:t>à</w:t>
      </w:r>
      <w:r w:rsidRPr="00CB2FA8">
        <w:rPr>
          <w:lang w:val="pt-BR"/>
        </w:rPr>
        <w:t xml:space="preserve"> outra ocorrência</w:t>
      </w:r>
    </w:p>
    <w:p w14:paraId="63A39778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 xml:space="preserve">Entidades: 3 ( Policial, Ocorrência, </w:t>
      </w:r>
      <w:commentRangeStart w:id="88"/>
      <w:r w:rsidRPr="00CB2FA8">
        <w:rPr>
          <w:lang w:val="pt-BR"/>
        </w:rPr>
        <w:t>Investigação )</w:t>
      </w:r>
      <w:commentRangeEnd w:id="88"/>
      <w:r w:rsidR="00321CDA">
        <w:rPr>
          <w:rStyle w:val="Refdecomentrio"/>
        </w:rPr>
        <w:commentReference w:id="88"/>
      </w:r>
    </w:p>
    <w:p w14:paraId="15F6C6FD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Criar</w:t>
      </w:r>
    </w:p>
    <w:p w14:paraId="373C9D12" w14:textId="77777777" w:rsidR="001005AE" w:rsidRPr="00CB2FA8" w:rsidRDefault="001005AE">
      <w:pPr>
        <w:ind w:left="0" w:hanging="2"/>
        <w:rPr>
          <w:lang w:val="pt-BR"/>
        </w:rPr>
      </w:pPr>
      <w:bookmarkStart w:id="89" w:name="_heading=h.okzt51owe8bc" w:colFirst="0" w:colLast="0"/>
      <w:bookmarkEnd w:id="89"/>
    </w:p>
    <w:p w14:paraId="2B62881E" w14:textId="77777777" w:rsidR="001005AE" w:rsidRDefault="00C47C26">
      <w:pPr>
        <w:ind w:left="0" w:hanging="2"/>
        <w:rPr>
          <w:u w:val="single"/>
        </w:rPr>
      </w:pPr>
      <w:r>
        <w:rPr>
          <w:b/>
          <w:u w:val="single"/>
        </w:rPr>
        <w:t xml:space="preserve">UC 04: </w:t>
      </w:r>
      <w:proofErr w:type="spellStart"/>
      <w:r>
        <w:rPr>
          <w:b/>
          <w:u w:val="single"/>
        </w:rPr>
        <w:t>Atualizar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situação</w:t>
      </w:r>
      <w:proofErr w:type="spellEnd"/>
      <w:r>
        <w:rPr>
          <w:b/>
          <w:u w:val="single"/>
        </w:rPr>
        <w:t xml:space="preserve"> da </w:t>
      </w:r>
      <w:proofErr w:type="spellStart"/>
      <w:r>
        <w:rPr>
          <w:b/>
          <w:u w:val="single"/>
        </w:rPr>
        <w:t>ocorrência</w:t>
      </w:r>
      <w:proofErr w:type="spellEnd"/>
    </w:p>
    <w:p w14:paraId="7E0CB2CC" w14:textId="77777777" w:rsidR="001005AE" w:rsidRPr="00AB0FD7" w:rsidRDefault="00C47C26">
      <w:pPr>
        <w:ind w:left="0" w:hanging="2"/>
        <w:rPr>
          <w:lang w:val="pt-BR"/>
        </w:rPr>
      </w:pPr>
      <w:r w:rsidRPr="00AB0FD7">
        <w:rPr>
          <w:lang w:val="pt-BR"/>
        </w:rPr>
        <w:t>Tipo de interação: 1 Complexa (Agente interage com interface) + 1 Média ( Acesso ao banco de dados via rede TCP/IP )</w:t>
      </w:r>
    </w:p>
    <w:p w14:paraId="48343C63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16FD7A9C" w14:textId="77777777" w:rsidR="001005AE" w:rsidRPr="00CB2FA8" w:rsidRDefault="00C47C26" w:rsidP="00552E55">
      <w:pPr>
        <w:numPr>
          <w:ilvl w:val="0"/>
          <w:numId w:val="11"/>
        </w:numPr>
        <w:ind w:left="0" w:hanging="2"/>
        <w:rPr>
          <w:lang w:val="pt-BR"/>
        </w:rPr>
      </w:pPr>
      <w:r w:rsidRPr="00CB2FA8">
        <w:rPr>
          <w:lang w:val="pt-BR"/>
        </w:rPr>
        <w:t>Usuário precisa estar autenticado como agente</w:t>
      </w:r>
    </w:p>
    <w:p w14:paraId="15556194" w14:textId="77777777" w:rsidR="001005AE" w:rsidRPr="00CB2FA8" w:rsidRDefault="00C47C26">
      <w:pPr>
        <w:numPr>
          <w:ilvl w:val="0"/>
          <w:numId w:val="11"/>
        </w:numPr>
        <w:ind w:left="0" w:hanging="2"/>
        <w:rPr>
          <w:lang w:val="pt-BR"/>
        </w:rPr>
      </w:pPr>
      <w:r w:rsidRPr="00CB2FA8">
        <w:rPr>
          <w:lang w:val="pt-BR"/>
        </w:rPr>
        <w:t>Usuário precisa ser o agente correspondente à ocorrência</w:t>
      </w:r>
    </w:p>
    <w:p w14:paraId="078D395F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O agente precisa estar associado à ocorrência</w:t>
      </w:r>
    </w:p>
    <w:p w14:paraId="4FDE9361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 2 ( Ocorrência, Investigação )</w:t>
      </w:r>
    </w:p>
    <w:p w14:paraId="28C8CDFA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Atualizar</w:t>
      </w:r>
    </w:p>
    <w:p w14:paraId="3A92AC37" w14:textId="77777777" w:rsidR="001005AE" w:rsidRPr="00CB2FA8" w:rsidRDefault="001005AE">
      <w:pPr>
        <w:ind w:left="0" w:hanging="2"/>
        <w:rPr>
          <w:lang w:val="pt-BR"/>
        </w:rPr>
      </w:pPr>
      <w:bookmarkStart w:id="90" w:name="_heading=h.6vrgdgra9u5y" w:colFirst="0" w:colLast="0"/>
      <w:bookmarkEnd w:id="90"/>
    </w:p>
    <w:p w14:paraId="27E57CE5" w14:textId="77777777" w:rsidR="001005AE" w:rsidRDefault="00C47C26">
      <w:pPr>
        <w:ind w:left="0" w:hanging="2"/>
        <w:rPr>
          <w:u w:val="single"/>
        </w:rPr>
      </w:pPr>
      <w:r>
        <w:rPr>
          <w:b/>
          <w:u w:val="single"/>
        </w:rPr>
        <w:t xml:space="preserve">UC 05: </w:t>
      </w:r>
      <w:proofErr w:type="spellStart"/>
      <w:r>
        <w:rPr>
          <w:b/>
          <w:u w:val="single"/>
        </w:rPr>
        <w:t>Consultar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mapa</w:t>
      </w:r>
      <w:proofErr w:type="spellEnd"/>
      <w:r>
        <w:rPr>
          <w:b/>
          <w:u w:val="single"/>
        </w:rPr>
        <w:t xml:space="preserve"> Policial</w:t>
      </w:r>
    </w:p>
    <w:p w14:paraId="29F51889" w14:textId="77777777" w:rsidR="001005AE" w:rsidRPr="00AB0FD7" w:rsidRDefault="00C47C26">
      <w:pPr>
        <w:ind w:left="0" w:hanging="2"/>
        <w:rPr>
          <w:lang w:val="pt-BR"/>
        </w:rPr>
      </w:pPr>
      <w:r w:rsidRPr="00AB0FD7">
        <w:rPr>
          <w:lang w:val="pt-BR"/>
        </w:rPr>
        <w:t>Tipo de interação: 1 Complexa (Agente ou operador interage com interface) + 1 Média ( Acesso ao banco de dados via rede TCP/IP ) + 1 Simples (Utilização de API para aplicação do mapa)</w:t>
      </w:r>
    </w:p>
    <w:p w14:paraId="3ABB1437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>:</w:t>
      </w:r>
    </w:p>
    <w:p w14:paraId="360350A8" w14:textId="77777777" w:rsidR="001005AE" w:rsidRPr="00CB2FA8" w:rsidRDefault="00C47C26">
      <w:pPr>
        <w:numPr>
          <w:ilvl w:val="0"/>
          <w:numId w:val="4"/>
        </w:numPr>
        <w:ind w:left="0" w:hanging="2"/>
        <w:rPr>
          <w:lang w:val="pt-BR"/>
        </w:rPr>
      </w:pPr>
      <w:r w:rsidRPr="00CB2FA8">
        <w:rPr>
          <w:lang w:val="pt-BR"/>
        </w:rPr>
        <w:t>Usuário precisa estar autenticado ou como agente ou como operador</w:t>
      </w:r>
    </w:p>
    <w:p w14:paraId="383A0C3B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 Ocorrência )</w:t>
      </w:r>
    </w:p>
    <w:p w14:paraId="25F40D0D" w14:textId="77777777" w:rsidR="001005AE" w:rsidRPr="00CB2FA8" w:rsidRDefault="00C47C26">
      <w:pPr>
        <w:ind w:left="0" w:hanging="2"/>
        <w:rPr>
          <w:lang w:val="pt-BR"/>
        </w:rPr>
      </w:pPr>
      <w:bookmarkStart w:id="91" w:name="_heading=h.3dy6vkm" w:colFirst="0" w:colLast="0"/>
      <w:bookmarkEnd w:id="91"/>
      <w:r w:rsidRPr="00CB2FA8">
        <w:rPr>
          <w:lang w:val="pt-BR"/>
        </w:rPr>
        <w:t>Tipo de manipulação: Ler</w:t>
      </w:r>
    </w:p>
    <w:p w14:paraId="1EA5687E" w14:textId="77777777" w:rsidR="001005AE" w:rsidRDefault="00C47C2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Riscos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Projeto</w:t>
      </w:r>
      <w:proofErr w:type="spellEnd"/>
    </w:p>
    <w:p w14:paraId="4AA6692A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Neste projeto serão analisados e monitorados os seguintes riscos:</w:t>
      </w:r>
    </w:p>
    <w:p w14:paraId="6D1D3D5B" w14:textId="77777777" w:rsidR="001005AE" w:rsidRPr="00CB2FA8" w:rsidRDefault="001005AE">
      <w:pPr>
        <w:ind w:left="0" w:hanging="2"/>
        <w:rPr>
          <w:lang w:val="pt-BR"/>
        </w:rPr>
      </w:pPr>
    </w:p>
    <w:p w14:paraId="15C7C8BE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92" w:name="_heading=h.1t3h5sf" w:colFirst="0" w:colLast="0"/>
      <w:bookmarkEnd w:id="92"/>
      <w:r w:rsidRPr="00CB2FA8">
        <w:rPr>
          <w:b/>
          <w:i/>
          <w:color w:val="000000"/>
          <w:sz w:val="28"/>
          <w:szCs w:val="28"/>
          <w:lang w:val="pt-BR"/>
        </w:rPr>
        <w:lastRenderedPageBreak/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Identificação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Riscos</w:t>
      </w:r>
      <w:proofErr w:type="spellEnd"/>
    </w:p>
    <w:p w14:paraId="2C6CDE17" w14:textId="77777777" w:rsidR="001005AE" w:rsidRDefault="001005AE">
      <w:pPr>
        <w:ind w:left="0" w:hanging="2"/>
      </w:pPr>
    </w:p>
    <w:tbl>
      <w:tblPr>
        <w:tblStyle w:val="af0"/>
        <w:tblW w:w="92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5219"/>
        <w:gridCol w:w="3070"/>
      </w:tblGrid>
      <w:tr w:rsidR="001005AE" w14:paraId="4F18FA6E" w14:textId="77777777">
        <w:trPr>
          <w:jc w:val="center"/>
        </w:trPr>
        <w:tc>
          <w:tcPr>
            <w:tcW w:w="921" w:type="dxa"/>
          </w:tcPr>
          <w:p w14:paraId="6790F39E" w14:textId="77777777" w:rsidR="001005AE" w:rsidRDefault="00C47C26">
            <w:pPr>
              <w:ind w:left="0" w:hanging="2"/>
              <w:jc w:val="center"/>
            </w:pPr>
            <w:r>
              <w:t>Id</w:t>
            </w:r>
          </w:p>
        </w:tc>
        <w:tc>
          <w:tcPr>
            <w:tcW w:w="5219" w:type="dxa"/>
            <w:vAlign w:val="center"/>
          </w:tcPr>
          <w:p w14:paraId="3EDED761" w14:textId="77777777" w:rsidR="001005AE" w:rsidRDefault="00C47C26">
            <w:pPr>
              <w:ind w:left="0" w:hanging="2"/>
              <w:jc w:val="center"/>
            </w:pPr>
            <w:proofErr w:type="spellStart"/>
            <w:r>
              <w:t>Descrição</w:t>
            </w:r>
            <w:proofErr w:type="spellEnd"/>
            <w:r>
              <w:t xml:space="preserve"> do Risco</w:t>
            </w:r>
          </w:p>
        </w:tc>
        <w:tc>
          <w:tcPr>
            <w:tcW w:w="3070" w:type="dxa"/>
            <w:vAlign w:val="center"/>
          </w:tcPr>
          <w:p w14:paraId="05F97C0F" w14:textId="77777777" w:rsidR="001005AE" w:rsidRDefault="00C47C26">
            <w:pPr>
              <w:ind w:left="0" w:hanging="2"/>
              <w:jc w:val="center"/>
            </w:pPr>
            <w:r>
              <w:t>Fonte do Risco</w:t>
            </w:r>
          </w:p>
        </w:tc>
      </w:tr>
      <w:tr w:rsidR="001005AE" w14:paraId="40BB4F0C" w14:textId="77777777">
        <w:trPr>
          <w:jc w:val="center"/>
        </w:trPr>
        <w:tc>
          <w:tcPr>
            <w:tcW w:w="921" w:type="dxa"/>
          </w:tcPr>
          <w:p w14:paraId="0C4C2388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5219" w:type="dxa"/>
            <w:vAlign w:val="center"/>
          </w:tcPr>
          <w:p w14:paraId="5FFBDC84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3070" w:type="dxa"/>
            <w:vAlign w:val="center"/>
          </w:tcPr>
          <w:p w14:paraId="5C479210" w14:textId="77777777" w:rsidR="001005AE" w:rsidRDefault="001005AE">
            <w:pPr>
              <w:ind w:left="0" w:hanging="2"/>
              <w:jc w:val="center"/>
            </w:pPr>
          </w:p>
        </w:tc>
      </w:tr>
      <w:tr w:rsidR="001005AE" w14:paraId="617D1379" w14:textId="77777777">
        <w:trPr>
          <w:jc w:val="center"/>
        </w:trPr>
        <w:tc>
          <w:tcPr>
            <w:tcW w:w="921" w:type="dxa"/>
          </w:tcPr>
          <w:p w14:paraId="6CD45407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5219" w:type="dxa"/>
            <w:vAlign w:val="center"/>
          </w:tcPr>
          <w:p w14:paraId="28A87420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3070" w:type="dxa"/>
            <w:vAlign w:val="center"/>
          </w:tcPr>
          <w:p w14:paraId="617BB289" w14:textId="77777777" w:rsidR="001005AE" w:rsidRDefault="001005AE">
            <w:pPr>
              <w:ind w:left="0" w:hanging="2"/>
              <w:jc w:val="center"/>
            </w:pPr>
          </w:p>
        </w:tc>
      </w:tr>
      <w:tr w:rsidR="001005AE" w14:paraId="208EE2CE" w14:textId="77777777">
        <w:trPr>
          <w:jc w:val="center"/>
        </w:trPr>
        <w:tc>
          <w:tcPr>
            <w:tcW w:w="921" w:type="dxa"/>
          </w:tcPr>
          <w:p w14:paraId="166103C4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5219" w:type="dxa"/>
            <w:vAlign w:val="center"/>
          </w:tcPr>
          <w:p w14:paraId="22DA44E1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3070" w:type="dxa"/>
            <w:vAlign w:val="center"/>
          </w:tcPr>
          <w:p w14:paraId="2A913AF0" w14:textId="77777777" w:rsidR="001005AE" w:rsidRDefault="001005AE">
            <w:pPr>
              <w:ind w:left="0" w:hanging="2"/>
              <w:jc w:val="center"/>
            </w:pPr>
          </w:p>
        </w:tc>
      </w:tr>
      <w:tr w:rsidR="001005AE" w14:paraId="2AD0F24F" w14:textId="77777777">
        <w:trPr>
          <w:jc w:val="center"/>
        </w:trPr>
        <w:tc>
          <w:tcPr>
            <w:tcW w:w="921" w:type="dxa"/>
          </w:tcPr>
          <w:p w14:paraId="249FB59B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5219" w:type="dxa"/>
            <w:vAlign w:val="center"/>
          </w:tcPr>
          <w:p w14:paraId="1E06BAB3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3070" w:type="dxa"/>
            <w:vAlign w:val="center"/>
          </w:tcPr>
          <w:p w14:paraId="03353222" w14:textId="77777777" w:rsidR="001005AE" w:rsidRDefault="001005AE">
            <w:pPr>
              <w:ind w:left="0" w:hanging="2"/>
              <w:jc w:val="center"/>
            </w:pPr>
          </w:p>
        </w:tc>
      </w:tr>
      <w:tr w:rsidR="001005AE" w14:paraId="333EBEDE" w14:textId="77777777">
        <w:trPr>
          <w:jc w:val="center"/>
        </w:trPr>
        <w:tc>
          <w:tcPr>
            <w:tcW w:w="921" w:type="dxa"/>
          </w:tcPr>
          <w:p w14:paraId="2CEC7DC5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5219" w:type="dxa"/>
            <w:vAlign w:val="center"/>
          </w:tcPr>
          <w:p w14:paraId="07A1BA79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3070" w:type="dxa"/>
            <w:vAlign w:val="center"/>
          </w:tcPr>
          <w:p w14:paraId="627B6782" w14:textId="77777777" w:rsidR="001005AE" w:rsidRDefault="001005AE">
            <w:pPr>
              <w:ind w:left="0" w:hanging="2"/>
              <w:jc w:val="center"/>
            </w:pPr>
          </w:p>
        </w:tc>
      </w:tr>
    </w:tbl>
    <w:p w14:paraId="092D1FEC" w14:textId="77777777" w:rsidR="001005AE" w:rsidRDefault="001005AE">
      <w:pPr>
        <w:ind w:left="0" w:hanging="2"/>
      </w:pPr>
    </w:p>
    <w:p w14:paraId="232E48F9" w14:textId="77777777" w:rsidR="001005AE" w:rsidRDefault="001005AE">
      <w:pPr>
        <w:ind w:left="0" w:hanging="2"/>
      </w:pPr>
    </w:p>
    <w:p w14:paraId="41B240B0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93" w:name="_heading=h.4d34og8" w:colFirst="0" w:colLast="0"/>
      <w:bookmarkEnd w:id="93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Análise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Qualitativa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</w:p>
    <w:p w14:paraId="6E687DAC" w14:textId="77777777" w:rsidR="001005AE" w:rsidRDefault="001005AE">
      <w:pPr>
        <w:ind w:left="0" w:hanging="2"/>
      </w:pPr>
    </w:p>
    <w:tbl>
      <w:tblPr>
        <w:tblStyle w:val="af1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119"/>
        <w:gridCol w:w="4708"/>
      </w:tblGrid>
      <w:tr w:rsidR="001005AE" w14:paraId="46375E22" w14:textId="77777777">
        <w:tc>
          <w:tcPr>
            <w:tcW w:w="1384" w:type="dxa"/>
          </w:tcPr>
          <w:p w14:paraId="39AA123E" w14:textId="77777777" w:rsidR="001005AE" w:rsidRDefault="00C47C26">
            <w:pPr>
              <w:ind w:left="0" w:hanging="2"/>
            </w:pPr>
            <w:r>
              <w:t>Id Risco</w:t>
            </w:r>
          </w:p>
        </w:tc>
        <w:tc>
          <w:tcPr>
            <w:tcW w:w="3119" w:type="dxa"/>
          </w:tcPr>
          <w:p w14:paraId="4C8A9795" w14:textId="77777777" w:rsidR="001005AE" w:rsidRDefault="00C47C26">
            <w:pPr>
              <w:ind w:left="0" w:hanging="2"/>
            </w:pPr>
            <w:proofErr w:type="spellStart"/>
            <w:r>
              <w:t>Probabilidade</w:t>
            </w:r>
            <w:proofErr w:type="spellEnd"/>
          </w:p>
        </w:tc>
        <w:tc>
          <w:tcPr>
            <w:tcW w:w="4708" w:type="dxa"/>
          </w:tcPr>
          <w:p w14:paraId="7BE61EC5" w14:textId="77777777" w:rsidR="001005AE" w:rsidRDefault="00C47C26">
            <w:pPr>
              <w:ind w:left="0" w:hanging="2"/>
            </w:pPr>
            <w:proofErr w:type="spellStart"/>
            <w:r>
              <w:t>Impacto</w:t>
            </w:r>
            <w:proofErr w:type="spellEnd"/>
          </w:p>
        </w:tc>
      </w:tr>
      <w:tr w:rsidR="001005AE" w14:paraId="6002C093" w14:textId="77777777">
        <w:tc>
          <w:tcPr>
            <w:tcW w:w="1384" w:type="dxa"/>
          </w:tcPr>
          <w:p w14:paraId="55230DD9" w14:textId="77777777" w:rsidR="001005AE" w:rsidRDefault="001005AE">
            <w:pPr>
              <w:ind w:left="0" w:hanging="2"/>
            </w:pPr>
          </w:p>
        </w:tc>
        <w:tc>
          <w:tcPr>
            <w:tcW w:w="3119" w:type="dxa"/>
          </w:tcPr>
          <w:p w14:paraId="3CD73352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4708" w:type="dxa"/>
          </w:tcPr>
          <w:p w14:paraId="26D8A370" w14:textId="77777777" w:rsidR="001005AE" w:rsidRDefault="001005AE">
            <w:pPr>
              <w:ind w:left="0" w:hanging="2"/>
              <w:jc w:val="center"/>
            </w:pPr>
          </w:p>
        </w:tc>
      </w:tr>
      <w:tr w:rsidR="001005AE" w14:paraId="2555110A" w14:textId="77777777">
        <w:tc>
          <w:tcPr>
            <w:tcW w:w="1384" w:type="dxa"/>
          </w:tcPr>
          <w:p w14:paraId="64A2ACC7" w14:textId="77777777" w:rsidR="001005AE" w:rsidRDefault="001005AE">
            <w:pPr>
              <w:ind w:left="0" w:hanging="2"/>
            </w:pPr>
          </w:p>
        </w:tc>
        <w:tc>
          <w:tcPr>
            <w:tcW w:w="3119" w:type="dxa"/>
          </w:tcPr>
          <w:p w14:paraId="4FCB4547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4708" w:type="dxa"/>
          </w:tcPr>
          <w:p w14:paraId="442D9FB7" w14:textId="77777777" w:rsidR="001005AE" w:rsidRDefault="001005AE">
            <w:pPr>
              <w:ind w:left="0" w:hanging="2"/>
              <w:jc w:val="center"/>
            </w:pPr>
          </w:p>
        </w:tc>
      </w:tr>
      <w:tr w:rsidR="001005AE" w14:paraId="7F778FA5" w14:textId="77777777">
        <w:tc>
          <w:tcPr>
            <w:tcW w:w="1384" w:type="dxa"/>
          </w:tcPr>
          <w:p w14:paraId="4B7B7324" w14:textId="77777777" w:rsidR="001005AE" w:rsidRDefault="001005AE">
            <w:pPr>
              <w:ind w:left="0" w:hanging="2"/>
            </w:pPr>
          </w:p>
        </w:tc>
        <w:tc>
          <w:tcPr>
            <w:tcW w:w="3119" w:type="dxa"/>
          </w:tcPr>
          <w:p w14:paraId="59FD02FE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4708" w:type="dxa"/>
          </w:tcPr>
          <w:p w14:paraId="5A68BF16" w14:textId="77777777" w:rsidR="001005AE" w:rsidRDefault="001005AE">
            <w:pPr>
              <w:ind w:left="0" w:hanging="2"/>
              <w:jc w:val="center"/>
            </w:pPr>
          </w:p>
        </w:tc>
      </w:tr>
      <w:tr w:rsidR="001005AE" w14:paraId="0F8BB011" w14:textId="77777777">
        <w:tc>
          <w:tcPr>
            <w:tcW w:w="1384" w:type="dxa"/>
          </w:tcPr>
          <w:p w14:paraId="28CEB949" w14:textId="77777777" w:rsidR="001005AE" w:rsidRDefault="001005AE">
            <w:pPr>
              <w:ind w:left="0" w:hanging="2"/>
            </w:pPr>
          </w:p>
        </w:tc>
        <w:tc>
          <w:tcPr>
            <w:tcW w:w="3119" w:type="dxa"/>
          </w:tcPr>
          <w:p w14:paraId="1DA6E13D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4708" w:type="dxa"/>
          </w:tcPr>
          <w:p w14:paraId="261BB216" w14:textId="77777777" w:rsidR="001005AE" w:rsidRDefault="001005AE">
            <w:pPr>
              <w:ind w:left="0" w:hanging="2"/>
              <w:jc w:val="center"/>
            </w:pPr>
          </w:p>
        </w:tc>
      </w:tr>
      <w:tr w:rsidR="001005AE" w14:paraId="74D5DA02" w14:textId="77777777">
        <w:tc>
          <w:tcPr>
            <w:tcW w:w="1384" w:type="dxa"/>
          </w:tcPr>
          <w:p w14:paraId="7CEE26E2" w14:textId="77777777" w:rsidR="001005AE" w:rsidRDefault="001005AE">
            <w:pPr>
              <w:ind w:left="0" w:hanging="2"/>
            </w:pPr>
          </w:p>
        </w:tc>
        <w:tc>
          <w:tcPr>
            <w:tcW w:w="3119" w:type="dxa"/>
          </w:tcPr>
          <w:p w14:paraId="57569A78" w14:textId="77777777" w:rsidR="001005AE" w:rsidRDefault="001005AE">
            <w:pPr>
              <w:ind w:left="0" w:hanging="2"/>
              <w:jc w:val="center"/>
            </w:pPr>
          </w:p>
        </w:tc>
        <w:tc>
          <w:tcPr>
            <w:tcW w:w="4708" w:type="dxa"/>
          </w:tcPr>
          <w:p w14:paraId="3070DCDD" w14:textId="77777777" w:rsidR="001005AE" w:rsidRDefault="001005AE">
            <w:pPr>
              <w:ind w:left="0" w:hanging="2"/>
              <w:jc w:val="center"/>
            </w:pPr>
          </w:p>
        </w:tc>
      </w:tr>
    </w:tbl>
    <w:p w14:paraId="4B1962C1" w14:textId="77777777" w:rsidR="001005AE" w:rsidRDefault="001005AE">
      <w:pPr>
        <w:ind w:left="0" w:hanging="2"/>
      </w:pPr>
    </w:p>
    <w:p w14:paraId="27EE72D6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94" w:name="_heading=h.2s8eyo1" w:colFirst="0" w:colLast="0"/>
      <w:bookmarkEnd w:id="94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Ações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Mitigação</w:t>
      </w:r>
      <w:proofErr w:type="spellEnd"/>
    </w:p>
    <w:tbl>
      <w:tblPr>
        <w:tblStyle w:val="af2"/>
        <w:tblW w:w="85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336"/>
      </w:tblGrid>
      <w:tr w:rsidR="001005AE" w14:paraId="1E06AE78" w14:textId="77777777">
        <w:tc>
          <w:tcPr>
            <w:tcW w:w="1231" w:type="dxa"/>
          </w:tcPr>
          <w:p w14:paraId="01B844BA" w14:textId="77777777" w:rsidR="001005AE" w:rsidRDefault="00C47C26">
            <w:pPr>
              <w:ind w:left="0" w:hanging="2"/>
            </w:pPr>
            <w:r>
              <w:t>Id Risco</w:t>
            </w:r>
          </w:p>
        </w:tc>
        <w:tc>
          <w:tcPr>
            <w:tcW w:w="7336" w:type="dxa"/>
          </w:tcPr>
          <w:p w14:paraId="153143E7" w14:textId="77777777" w:rsidR="001005AE" w:rsidRDefault="00C47C26">
            <w:pPr>
              <w:ind w:left="0" w:hanging="2"/>
            </w:pPr>
            <w:r>
              <w:t xml:space="preserve">Plano de </w:t>
            </w:r>
            <w:proofErr w:type="spellStart"/>
            <w:r>
              <w:t>Mitigação</w:t>
            </w:r>
            <w:proofErr w:type="spellEnd"/>
          </w:p>
        </w:tc>
      </w:tr>
      <w:tr w:rsidR="001005AE" w14:paraId="70B2CA6E" w14:textId="77777777">
        <w:tc>
          <w:tcPr>
            <w:tcW w:w="1231" w:type="dxa"/>
          </w:tcPr>
          <w:p w14:paraId="015FE8E5" w14:textId="77777777" w:rsidR="001005AE" w:rsidRDefault="001005AE">
            <w:pPr>
              <w:ind w:left="0" w:hanging="2"/>
            </w:pPr>
          </w:p>
        </w:tc>
        <w:tc>
          <w:tcPr>
            <w:tcW w:w="7336" w:type="dxa"/>
          </w:tcPr>
          <w:p w14:paraId="57764E9D" w14:textId="77777777" w:rsidR="001005AE" w:rsidRDefault="001005AE">
            <w:pPr>
              <w:ind w:left="0" w:hanging="2"/>
            </w:pPr>
          </w:p>
        </w:tc>
      </w:tr>
      <w:tr w:rsidR="001005AE" w14:paraId="280CDC2C" w14:textId="77777777">
        <w:tc>
          <w:tcPr>
            <w:tcW w:w="1231" w:type="dxa"/>
          </w:tcPr>
          <w:p w14:paraId="160CCAC2" w14:textId="77777777" w:rsidR="001005AE" w:rsidRDefault="001005AE">
            <w:pPr>
              <w:ind w:left="0" w:hanging="2"/>
            </w:pPr>
          </w:p>
        </w:tc>
        <w:tc>
          <w:tcPr>
            <w:tcW w:w="7336" w:type="dxa"/>
          </w:tcPr>
          <w:p w14:paraId="03CB446E" w14:textId="77777777" w:rsidR="001005AE" w:rsidRDefault="001005AE">
            <w:pPr>
              <w:ind w:left="0" w:hanging="2"/>
            </w:pPr>
          </w:p>
        </w:tc>
      </w:tr>
      <w:tr w:rsidR="001005AE" w14:paraId="2582C91F" w14:textId="77777777">
        <w:tc>
          <w:tcPr>
            <w:tcW w:w="1231" w:type="dxa"/>
          </w:tcPr>
          <w:p w14:paraId="10673DE8" w14:textId="77777777" w:rsidR="001005AE" w:rsidRDefault="001005AE">
            <w:pPr>
              <w:ind w:left="0" w:hanging="2"/>
            </w:pPr>
          </w:p>
        </w:tc>
        <w:tc>
          <w:tcPr>
            <w:tcW w:w="7336" w:type="dxa"/>
          </w:tcPr>
          <w:p w14:paraId="63BEB06A" w14:textId="77777777" w:rsidR="001005AE" w:rsidRDefault="001005AE">
            <w:pPr>
              <w:ind w:left="0" w:hanging="2"/>
            </w:pPr>
          </w:p>
        </w:tc>
      </w:tr>
      <w:tr w:rsidR="001005AE" w14:paraId="54336F33" w14:textId="77777777">
        <w:tc>
          <w:tcPr>
            <w:tcW w:w="1231" w:type="dxa"/>
          </w:tcPr>
          <w:p w14:paraId="256A7258" w14:textId="77777777" w:rsidR="001005AE" w:rsidRDefault="001005AE">
            <w:pPr>
              <w:ind w:left="0" w:hanging="2"/>
            </w:pPr>
          </w:p>
        </w:tc>
        <w:tc>
          <w:tcPr>
            <w:tcW w:w="7336" w:type="dxa"/>
          </w:tcPr>
          <w:p w14:paraId="7FB169C4" w14:textId="77777777" w:rsidR="001005AE" w:rsidRDefault="001005AE">
            <w:pPr>
              <w:ind w:left="0" w:hanging="2"/>
            </w:pPr>
          </w:p>
        </w:tc>
      </w:tr>
      <w:tr w:rsidR="001005AE" w14:paraId="16FB6840" w14:textId="77777777">
        <w:tc>
          <w:tcPr>
            <w:tcW w:w="1231" w:type="dxa"/>
          </w:tcPr>
          <w:p w14:paraId="543DE00D" w14:textId="77777777" w:rsidR="001005AE" w:rsidRDefault="001005AE">
            <w:pPr>
              <w:ind w:left="0" w:hanging="2"/>
            </w:pPr>
          </w:p>
        </w:tc>
        <w:tc>
          <w:tcPr>
            <w:tcW w:w="7336" w:type="dxa"/>
          </w:tcPr>
          <w:p w14:paraId="64C93B78" w14:textId="77777777" w:rsidR="001005AE" w:rsidRDefault="001005AE">
            <w:pPr>
              <w:ind w:left="0" w:hanging="2"/>
            </w:pPr>
          </w:p>
        </w:tc>
      </w:tr>
    </w:tbl>
    <w:p w14:paraId="45DB2A2E" w14:textId="77777777" w:rsidR="001005AE" w:rsidRDefault="001005AE">
      <w:pPr>
        <w:ind w:left="0" w:hanging="2"/>
      </w:pPr>
      <w:bookmarkStart w:id="95" w:name="_heading=h.17dp8vu" w:colFirst="0" w:colLast="0"/>
      <w:bookmarkEnd w:id="95"/>
    </w:p>
    <w:p w14:paraId="03EDF2C4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Ações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Contingência</w:t>
      </w:r>
      <w:proofErr w:type="spellEnd"/>
    </w:p>
    <w:tbl>
      <w:tblPr>
        <w:tblStyle w:val="af3"/>
        <w:tblW w:w="85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336"/>
      </w:tblGrid>
      <w:tr w:rsidR="001005AE" w14:paraId="0B9EC10C" w14:textId="77777777">
        <w:tc>
          <w:tcPr>
            <w:tcW w:w="1231" w:type="dxa"/>
          </w:tcPr>
          <w:p w14:paraId="5A870AB0" w14:textId="77777777" w:rsidR="001005AE" w:rsidRDefault="00C47C26">
            <w:pPr>
              <w:ind w:left="0" w:hanging="2"/>
            </w:pPr>
            <w:r>
              <w:t>Id Risco</w:t>
            </w:r>
          </w:p>
        </w:tc>
        <w:tc>
          <w:tcPr>
            <w:tcW w:w="7336" w:type="dxa"/>
          </w:tcPr>
          <w:p w14:paraId="09B1F8B4" w14:textId="77777777" w:rsidR="001005AE" w:rsidRDefault="00C47C26">
            <w:pPr>
              <w:ind w:left="0" w:hanging="2"/>
            </w:pPr>
            <w:r>
              <w:t xml:space="preserve">Plano de </w:t>
            </w:r>
            <w:proofErr w:type="spellStart"/>
            <w:r>
              <w:t>Contingência</w:t>
            </w:r>
            <w:proofErr w:type="spellEnd"/>
          </w:p>
        </w:tc>
      </w:tr>
      <w:tr w:rsidR="001005AE" w14:paraId="1CDA8999" w14:textId="77777777">
        <w:tc>
          <w:tcPr>
            <w:tcW w:w="1231" w:type="dxa"/>
          </w:tcPr>
          <w:p w14:paraId="6460B0EA" w14:textId="77777777" w:rsidR="001005AE" w:rsidRDefault="001005AE">
            <w:pPr>
              <w:ind w:left="0" w:hanging="2"/>
            </w:pPr>
          </w:p>
        </w:tc>
        <w:tc>
          <w:tcPr>
            <w:tcW w:w="7336" w:type="dxa"/>
          </w:tcPr>
          <w:p w14:paraId="6C6FECC1" w14:textId="77777777" w:rsidR="001005AE" w:rsidRDefault="001005AE">
            <w:pPr>
              <w:ind w:left="0" w:hanging="2"/>
            </w:pPr>
          </w:p>
        </w:tc>
      </w:tr>
      <w:tr w:rsidR="001005AE" w14:paraId="66C2C3F0" w14:textId="77777777">
        <w:tc>
          <w:tcPr>
            <w:tcW w:w="1231" w:type="dxa"/>
          </w:tcPr>
          <w:p w14:paraId="06DD7233" w14:textId="77777777" w:rsidR="001005AE" w:rsidRDefault="001005AE">
            <w:pPr>
              <w:ind w:left="0" w:hanging="2"/>
            </w:pPr>
          </w:p>
        </w:tc>
        <w:tc>
          <w:tcPr>
            <w:tcW w:w="7336" w:type="dxa"/>
          </w:tcPr>
          <w:p w14:paraId="7872CA2B" w14:textId="77777777" w:rsidR="001005AE" w:rsidRDefault="001005AE">
            <w:pPr>
              <w:ind w:left="0" w:hanging="2"/>
            </w:pPr>
          </w:p>
        </w:tc>
      </w:tr>
      <w:tr w:rsidR="001005AE" w14:paraId="3B7535A0" w14:textId="77777777">
        <w:tc>
          <w:tcPr>
            <w:tcW w:w="1231" w:type="dxa"/>
          </w:tcPr>
          <w:p w14:paraId="58E3B2D1" w14:textId="77777777" w:rsidR="001005AE" w:rsidRDefault="001005AE">
            <w:pPr>
              <w:ind w:left="0" w:hanging="2"/>
            </w:pPr>
          </w:p>
        </w:tc>
        <w:tc>
          <w:tcPr>
            <w:tcW w:w="7336" w:type="dxa"/>
          </w:tcPr>
          <w:p w14:paraId="324FD398" w14:textId="77777777" w:rsidR="001005AE" w:rsidRDefault="001005AE">
            <w:pPr>
              <w:ind w:left="0" w:hanging="2"/>
            </w:pPr>
          </w:p>
        </w:tc>
      </w:tr>
      <w:tr w:rsidR="001005AE" w14:paraId="0CCB4A04" w14:textId="77777777">
        <w:tc>
          <w:tcPr>
            <w:tcW w:w="1231" w:type="dxa"/>
          </w:tcPr>
          <w:p w14:paraId="1A9718F0" w14:textId="77777777" w:rsidR="001005AE" w:rsidRDefault="001005AE">
            <w:pPr>
              <w:ind w:left="0" w:hanging="2"/>
            </w:pPr>
          </w:p>
        </w:tc>
        <w:tc>
          <w:tcPr>
            <w:tcW w:w="7336" w:type="dxa"/>
          </w:tcPr>
          <w:p w14:paraId="31A4728D" w14:textId="77777777" w:rsidR="001005AE" w:rsidRDefault="001005AE">
            <w:pPr>
              <w:ind w:left="0" w:hanging="2"/>
            </w:pPr>
          </w:p>
        </w:tc>
      </w:tr>
      <w:tr w:rsidR="001005AE" w14:paraId="62AD9BB6" w14:textId="77777777">
        <w:tc>
          <w:tcPr>
            <w:tcW w:w="1231" w:type="dxa"/>
          </w:tcPr>
          <w:p w14:paraId="6DE3372B" w14:textId="77777777" w:rsidR="001005AE" w:rsidRDefault="001005AE">
            <w:pPr>
              <w:ind w:left="0" w:hanging="2"/>
            </w:pPr>
          </w:p>
        </w:tc>
        <w:tc>
          <w:tcPr>
            <w:tcW w:w="7336" w:type="dxa"/>
          </w:tcPr>
          <w:p w14:paraId="40C863E8" w14:textId="77777777" w:rsidR="001005AE" w:rsidRDefault="001005AE">
            <w:pPr>
              <w:ind w:left="0" w:hanging="2"/>
            </w:pPr>
          </w:p>
        </w:tc>
      </w:tr>
    </w:tbl>
    <w:p w14:paraId="393B8C8E" w14:textId="77777777" w:rsidR="001005AE" w:rsidRDefault="001005AE">
      <w:pPr>
        <w:ind w:left="0" w:hanging="2"/>
      </w:pPr>
    </w:p>
    <w:p w14:paraId="3C8BEB98" w14:textId="77777777" w:rsidR="001005AE" w:rsidRDefault="001005AE">
      <w:pPr>
        <w:ind w:left="0" w:hanging="2"/>
      </w:pPr>
      <w:bookmarkStart w:id="96" w:name="_heading=h.3rdcrjn" w:colFirst="0" w:colLast="0"/>
      <w:bookmarkEnd w:id="96"/>
    </w:p>
    <w:p w14:paraId="5ED9EF0C" w14:textId="77777777" w:rsidR="001005AE" w:rsidRDefault="00C47C2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Cronograma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Projeto</w:t>
      </w:r>
      <w:proofErr w:type="spellEnd"/>
    </w:p>
    <w:p w14:paraId="69B48E7A" w14:textId="77777777" w:rsidR="001005AE" w:rsidRDefault="001005AE">
      <w:pPr>
        <w:ind w:left="0" w:hanging="2"/>
      </w:pPr>
    </w:p>
    <w:p w14:paraId="4ECAC678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highlight w:val="yellow"/>
          <w:lang w:val="pt-BR"/>
        </w:rPr>
        <w:t>Colocar aqui o cronograma do projeto</w:t>
      </w:r>
    </w:p>
    <w:p w14:paraId="542CD5DD" w14:textId="77777777" w:rsidR="001005AE" w:rsidRPr="00CB2FA8" w:rsidRDefault="001005AE">
      <w:pPr>
        <w:ind w:left="0" w:hanging="2"/>
        <w:rPr>
          <w:lang w:val="pt-BR"/>
        </w:rPr>
      </w:pPr>
    </w:p>
    <w:p w14:paraId="57156B2E" w14:textId="77777777" w:rsidR="001005AE" w:rsidRPr="00CB2FA8" w:rsidRDefault="001005AE">
      <w:pPr>
        <w:ind w:left="0" w:hanging="2"/>
        <w:rPr>
          <w:lang w:val="pt-BR"/>
        </w:rPr>
      </w:pPr>
    </w:p>
    <w:sectPr w:rsidR="001005AE" w:rsidRPr="00CB2FA8">
      <w:headerReference w:type="default" r:id="rId14"/>
      <w:footerReference w:type="default" r:id="rId15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Marco Isaias Alayo Chavez" w:date="2022-09-22T15:16:00Z" w:initials="MIAC">
    <w:p w14:paraId="269C0401" w14:textId="77777777" w:rsidR="002F1FB6" w:rsidRDefault="002F1FB6" w:rsidP="006B66DE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Nos CRUDS vamos manter uma interação, é a mesma regra de negócio, a mesma tabela e nas operações vamos manter a de maior peso.</w:t>
      </w:r>
    </w:p>
  </w:comment>
  <w:comment w:id="87" w:author="Marco Isaias Alayo Chavez" w:date="2022-09-22T15:17:00Z" w:initials="MIAC">
    <w:p w14:paraId="073E5C27" w14:textId="77777777" w:rsidR="00321CDA" w:rsidRDefault="00321CDA" w:rsidP="00F24686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O agente é o policial cadastrado?</w:t>
      </w:r>
    </w:p>
  </w:comment>
  <w:comment w:id="88" w:author="Marco Isaias Alayo Chavez" w:date="2022-09-22T15:18:00Z" w:initials="MIAC">
    <w:p w14:paraId="5CF7EE65" w14:textId="77777777" w:rsidR="00321CDA" w:rsidRDefault="00321CDA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Em qual caso de uso foi criada essa tabela????</w:t>
      </w:r>
    </w:p>
    <w:p w14:paraId="7321FA58" w14:textId="77777777" w:rsidR="00321CDA" w:rsidRDefault="00321CDA" w:rsidP="00E80CFA">
      <w:pPr>
        <w:pStyle w:val="Textodecomentrio"/>
        <w:ind w:left="0" w:hanging="2"/>
        <w:jc w:val="left"/>
      </w:pPr>
      <w:r>
        <w:t>Neste caso de uso???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9C0401" w15:done="0"/>
  <w15:commentEx w15:paraId="073E5C27" w15:done="0"/>
  <w15:commentEx w15:paraId="7321FA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6FACE" w16cex:dateUtc="2022-09-22T18:16:00Z"/>
  <w16cex:commentExtensible w16cex:durableId="26D6FB1F" w16cex:dateUtc="2022-09-22T18:17:00Z"/>
  <w16cex:commentExtensible w16cex:durableId="26D6FB5D" w16cex:dateUtc="2022-09-22T1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9C0401" w16cid:durableId="26D6FACE"/>
  <w16cid:commentId w16cid:paraId="073E5C27" w16cid:durableId="26D6FB1F"/>
  <w16cid:commentId w16cid:paraId="7321FA58" w16cid:durableId="26D6FB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D855" w14:textId="77777777" w:rsidR="00285E5E" w:rsidRDefault="00285E5E">
      <w:pPr>
        <w:spacing w:line="240" w:lineRule="auto"/>
        <w:ind w:left="0" w:hanging="2"/>
      </w:pPr>
      <w:r>
        <w:separator/>
      </w:r>
    </w:p>
  </w:endnote>
  <w:endnote w:type="continuationSeparator" w:id="0">
    <w:p w14:paraId="07B881D1" w14:textId="77777777" w:rsidR="00285E5E" w:rsidRDefault="00285E5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BD05" w14:textId="77777777" w:rsidR="001005AE" w:rsidRDefault="00C47C26">
    <w:pPr>
      <w:pBdr>
        <w:top w:val="single" w:sz="4" w:space="1" w:color="000000"/>
      </w:pBdr>
      <w:ind w:left="0" w:hanging="2"/>
    </w:pPr>
    <w:proofErr w:type="spellStart"/>
    <w:r>
      <w:t>TMP_PlanoProjeto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C7DD" w14:textId="77777777" w:rsidR="00285E5E" w:rsidRDefault="00285E5E">
      <w:pPr>
        <w:spacing w:line="240" w:lineRule="auto"/>
        <w:ind w:left="0" w:hanging="2"/>
      </w:pPr>
      <w:r>
        <w:separator/>
      </w:r>
    </w:p>
  </w:footnote>
  <w:footnote w:type="continuationSeparator" w:id="0">
    <w:p w14:paraId="7C34D63C" w14:textId="77777777" w:rsidR="00285E5E" w:rsidRDefault="00285E5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1BED" w14:textId="77777777" w:rsidR="001005AE" w:rsidRDefault="001005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4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1005AE" w:rsidRPr="00CB2FA8" w14:paraId="675A5353" w14:textId="77777777">
      <w:trPr>
        <w:trHeight w:val="1651"/>
        <w:jc w:val="center"/>
      </w:trPr>
      <w:tc>
        <w:tcPr>
          <w:tcW w:w="1533" w:type="dxa"/>
        </w:tcPr>
        <w:p w14:paraId="24E70A66" w14:textId="77777777" w:rsidR="001005AE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30AD6E0" wp14:editId="31E23CFF">
                <wp:simplePos x="0" y="0"/>
                <wp:positionH relativeFrom="column">
                  <wp:posOffset>-44448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4E86A07A" w14:textId="77777777" w:rsidR="001005AE" w:rsidRPr="00CB2FA8" w:rsidRDefault="00C47C26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CB2FA8">
            <w:rPr>
              <w:b/>
              <w:sz w:val="32"/>
              <w:szCs w:val="32"/>
              <w:lang w:val="pt-BR"/>
            </w:rPr>
            <w:t>CENTRO UNIVERSITÁRIO FEI</w:t>
          </w:r>
        </w:p>
        <w:p w14:paraId="1DC755B8" w14:textId="77777777" w:rsidR="001005AE" w:rsidRPr="00CB2FA8" w:rsidRDefault="00C47C26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CB2FA8">
            <w:rPr>
              <w:sz w:val="16"/>
              <w:szCs w:val="16"/>
              <w:lang w:val="pt-BR"/>
            </w:rPr>
            <w:t>A</w:t>
          </w:r>
          <w:r w:rsidRPr="00CB2FA8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03302ED1" w14:textId="77777777" w:rsidR="001005AE" w:rsidRPr="00CB2FA8" w:rsidRDefault="00C47C26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CB2FA8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6A80B987" w14:textId="77777777" w:rsidR="001005AE" w:rsidRPr="00CB2FA8" w:rsidRDefault="00C47C26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CB2FA8">
            <w:rPr>
              <w:lang w:val="pt-BR"/>
            </w:rPr>
            <w:t>Curso de Ciências da Computação</w:t>
          </w:r>
        </w:p>
      </w:tc>
    </w:tr>
  </w:tbl>
  <w:p w14:paraId="0F3B7B7C" w14:textId="77777777" w:rsidR="001005AE" w:rsidRPr="00CB2FA8" w:rsidRDefault="001005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77FCFFD6" w14:textId="77777777" w:rsidR="001005AE" w:rsidRPr="00CB2FA8" w:rsidRDefault="001005AE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ACD"/>
    <w:multiLevelType w:val="multilevel"/>
    <w:tmpl w:val="1BD07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A5FB0"/>
    <w:multiLevelType w:val="multilevel"/>
    <w:tmpl w:val="72162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66492B"/>
    <w:multiLevelType w:val="multilevel"/>
    <w:tmpl w:val="866C4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241EF1"/>
    <w:multiLevelType w:val="multilevel"/>
    <w:tmpl w:val="514C2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EF3826"/>
    <w:multiLevelType w:val="multilevel"/>
    <w:tmpl w:val="9BF0B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A8553F"/>
    <w:multiLevelType w:val="multilevel"/>
    <w:tmpl w:val="19FC1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7F427E"/>
    <w:multiLevelType w:val="multilevel"/>
    <w:tmpl w:val="5EE869A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50A7F27"/>
    <w:multiLevelType w:val="multilevel"/>
    <w:tmpl w:val="B09E5400"/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680D16E3"/>
    <w:multiLevelType w:val="multilevel"/>
    <w:tmpl w:val="7A407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B95FF7"/>
    <w:multiLevelType w:val="multilevel"/>
    <w:tmpl w:val="A6688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8604C8E"/>
    <w:multiLevelType w:val="multilevel"/>
    <w:tmpl w:val="379CA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8C870DE"/>
    <w:multiLevelType w:val="multilevel"/>
    <w:tmpl w:val="A9829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1710459">
    <w:abstractNumId w:val="6"/>
  </w:num>
  <w:num w:numId="2" w16cid:durableId="1713268280">
    <w:abstractNumId w:val="2"/>
  </w:num>
  <w:num w:numId="3" w16cid:durableId="1310287371">
    <w:abstractNumId w:val="3"/>
  </w:num>
  <w:num w:numId="4" w16cid:durableId="1515263011">
    <w:abstractNumId w:val="8"/>
  </w:num>
  <w:num w:numId="5" w16cid:durableId="983705791">
    <w:abstractNumId w:val="1"/>
  </w:num>
  <w:num w:numId="6" w16cid:durableId="2090037935">
    <w:abstractNumId w:val="4"/>
  </w:num>
  <w:num w:numId="7" w16cid:durableId="1206065042">
    <w:abstractNumId w:val="9"/>
  </w:num>
  <w:num w:numId="8" w16cid:durableId="1304777983">
    <w:abstractNumId w:val="11"/>
  </w:num>
  <w:num w:numId="9" w16cid:durableId="726683732">
    <w:abstractNumId w:val="5"/>
  </w:num>
  <w:num w:numId="10" w16cid:durableId="1661888943">
    <w:abstractNumId w:val="7"/>
  </w:num>
  <w:num w:numId="11" w16cid:durableId="201485396">
    <w:abstractNumId w:val="0"/>
  </w:num>
  <w:num w:numId="12" w16cid:durableId="24892926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AE"/>
    <w:rsid w:val="001005AE"/>
    <w:rsid w:val="00285E5E"/>
    <w:rsid w:val="002F1FB6"/>
    <w:rsid w:val="00321CDA"/>
    <w:rsid w:val="00552E55"/>
    <w:rsid w:val="006C5FFE"/>
    <w:rsid w:val="006E6758"/>
    <w:rsid w:val="009B7BAB"/>
    <w:rsid w:val="00AB0FD7"/>
    <w:rsid w:val="00B0522B"/>
    <w:rsid w:val="00C47C26"/>
    <w:rsid w:val="00C9364C"/>
    <w:rsid w:val="00C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B732"/>
  <w15:docId w15:val="{FD809187-3AAC-49DF-9D3C-556992B0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rPr>
      <w:b/>
      <w:bCs/>
      <w:w w:val="100"/>
      <w:position w:val="-1"/>
      <w:sz w:val="48"/>
      <w:szCs w:val="24"/>
      <w:effect w:val="none"/>
      <w:vertAlign w:val="baseline"/>
      <w:cs w:val="0"/>
      <w:em w:val="none"/>
      <w:lang w:eastAsia="ar-SA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Reviso">
    <w:name w:val="Revision"/>
    <w:hidden/>
    <w:uiPriority w:val="99"/>
    <w:semiHidden/>
    <w:rsid w:val="00293B77"/>
    <w:pPr>
      <w:jc w:val="left"/>
    </w:pPr>
    <w:rPr>
      <w:position w:val="-1"/>
      <w:lang w:val="en-US" w:eastAsia="ar-SA"/>
    </w:r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JyG631ybeqAucujq7xgfgIRF2Q==">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1362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Marco Isaias Alayo Chavez</cp:lastModifiedBy>
  <cp:revision>4</cp:revision>
  <dcterms:created xsi:type="dcterms:W3CDTF">2022-09-22T18:01:00Z</dcterms:created>
  <dcterms:modified xsi:type="dcterms:W3CDTF">2022-09-22T18:24:00Z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